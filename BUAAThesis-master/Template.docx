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4114" w14:textId="7213D75B" w:rsidR="007F5EA8" w:rsidRPr="00B207E0" w:rsidRDefault="000B5A9B" w:rsidP="004D74B6">
      <w:pPr>
        <w:tabs>
          <w:tab w:val="left" w:pos="7379"/>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009E2B0F" w:rsidRPr="00B207E0">
        <w:rPr>
          <w:rFonts w:eastAsia="黑体" w:cs="Times New Roman"/>
          <w:b/>
          <w:sz w:val="21"/>
          <w:szCs w:val="21"/>
        </w:rPr>
        <w:t>中图分类号：</w:t>
      </w:r>
      <w:r w:rsidR="00D173B6" w:rsidRPr="00B207E0">
        <w:rPr>
          <w:rFonts w:eastAsia="黑体" w:cs="Times New Roman"/>
          <w:b/>
          <w:color w:val="FF0000"/>
          <w:sz w:val="21"/>
          <w:szCs w:val="21"/>
        </w:rPr>
        <w:t>TP391.4</w:t>
      </w:r>
    </w:p>
    <w:p w14:paraId="4088504A" w14:textId="66D62625" w:rsidR="009E2B0F" w:rsidRDefault="009E2B0F" w:rsidP="00E509FB">
      <w:pPr>
        <w:tabs>
          <w:tab w:val="left" w:pos="6804"/>
        </w:tabs>
        <w:jc w:val="left"/>
        <w:rPr>
          <w:rFonts w:eastAsia="黑体" w:cs="Times New Roman"/>
          <w:b/>
          <w:color w:val="FF0000"/>
          <w:sz w:val="21"/>
          <w:szCs w:val="21"/>
        </w:rPr>
      </w:pPr>
      <w:r w:rsidRPr="00310C29">
        <w:rPr>
          <w:rFonts w:eastAsia="黑体" w:cs="Times New Roman"/>
          <w:b/>
          <w:spacing w:val="35"/>
          <w:kern w:val="0"/>
          <w:sz w:val="21"/>
          <w:szCs w:val="21"/>
          <w:fitText w:val="1055" w:id="1270593536"/>
        </w:rPr>
        <w:t>论文编</w:t>
      </w:r>
      <w:r w:rsidRPr="00310C29">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p>
    <w:p w14:paraId="16DD53BD" w14:textId="0982FBAD" w:rsidR="004D74B6" w:rsidRPr="004D74B6" w:rsidRDefault="004D74B6" w:rsidP="00E509FB">
      <w:pPr>
        <w:tabs>
          <w:tab w:val="left" w:pos="6804"/>
        </w:tabs>
        <w:jc w:val="left"/>
        <w:rPr>
          <w:rFonts w:eastAsia="黑体" w:cs="Times New Roman"/>
          <w:bCs/>
          <w:sz w:val="21"/>
          <w:szCs w:val="21"/>
        </w:rPr>
      </w:pP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 （</w:t>
      </w:r>
      <w:r>
        <w:rPr>
          <w:rFonts w:eastAsia="黑体" w:cs="Times New Roman"/>
          <w:b/>
          <w:color w:val="FF0000"/>
          <w:sz w:val="21"/>
          <w:szCs w:val="21"/>
        </w:rPr>
        <w:t>!</w:t>
      </w:r>
      <w:r>
        <w:rPr>
          <w:rFonts w:eastAsia="黑体" w:cs="Times New Roman" w:hint="eastAsia"/>
          <w:b/>
          <w:color w:val="FF0000"/>
          <w:sz w:val="21"/>
          <w:szCs w:val="21"/>
        </w:rPr>
        <w:t>此处</w:t>
      </w:r>
      <w:proofErr w:type="gramStart"/>
      <w:r>
        <w:rPr>
          <w:rFonts w:eastAsia="黑体" w:cs="Times New Roman" w:hint="eastAsia"/>
          <w:b/>
          <w:color w:val="FF0000"/>
          <w:sz w:val="21"/>
          <w:szCs w:val="21"/>
        </w:rPr>
        <w:t>密级仅</w:t>
      </w:r>
      <w:proofErr w:type="gramEnd"/>
      <w:r>
        <w:rPr>
          <w:rFonts w:eastAsia="黑体" w:cs="Times New Roman" w:hint="eastAsia"/>
          <w:b/>
          <w:color w:val="FF0000"/>
          <w:sz w:val="21"/>
          <w:szCs w:val="21"/>
        </w:rPr>
        <w:t>供格式说明</w:t>
      </w:r>
      <w:r>
        <w:rPr>
          <w:rFonts w:eastAsia="黑体" w:cs="Times New Roman"/>
          <w:b/>
          <w:color w:val="FF0000"/>
          <w:sz w:val="21"/>
          <w:szCs w:val="21"/>
        </w:rPr>
        <w:t>!</w:t>
      </w:r>
      <w:r>
        <w:rPr>
          <w:rFonts w:ascii="黑体" w:eastAsia="黑体" w:hAnsi="黑体" w:cs="Segoe UI Symbol" w:hint="eastAsia"/>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9D22AC6" w:rsidR="007F5EA8" w:rsidRPr="00B207E0" w:rsidRDefault="007F5EA8" w:rsidP="007F5EA8">
      <w:pPr>
        <w:jc w:val="center"/>
        <w:rPr>
          <w:rFonts w:eastAsia="华文行楷" w:cs="Times New Roman"/>
          <w:sz w:val="96"/>
          <w:szCs w:val="28"/>
        </w:rPr>
      </w:pPr>
      <w:r w:rsidRPr="00310C29">
        <w:rPr>
          <w:rFonts w:eastAsia="华文行楷" w:cs="Times New Roman"/>
          <w:spacing w:val="192"/>
          <w:kern w:val="0"/>
          <w:sz w:val="96"/>
          <w:szCs w:val="28"/>
          <w:fitText w:val="7680" w:id="1265460224"/>
        </w:rPr>
        <w:t>硕士</w:t>
      </w:r>
      <w:r w:rsidR="009E2B0F" w:rsidRPr="00310C29">
        <w:rPr>
          <w:rFonts w:eastAsia="华文行楷" w:cs="Times New Roman"/>
          <w:spacing w:val="192"/>
          <w:kern w:val="0"/>
          <w:sz w:val="96"/>
          <w:szCs w:val="28"/>
          <w:fitText w:val="7680" w:id="1265460224"/>
        </w:rPr>
        <w:t>学位论</w:t>
      </w:r>
      <w:r w:rsidR="009E2B0F" w:rsidRPr="00310C29">
        <w:rPr>
          <w:rFonts w:eastAsia="华文行楷" w:cs="Times New Roman"/>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527B623B" w:rsidR="007F5EA8" w:rsidRPr="00B207E0" w:rsidRDefault="00083796" w:rsidP="007F5EA8">
      <w:pPr>
        <w:jc w:val="center"/>
        <w:rPr>
          <w:rFonts w:cs="Times New Roman"/>
          <w:b/>
          <w:sz w:val="72"/>
        </w:rPr>
      </w:pPr>
      <w:r>
        <w:rPr>
          <w:rFonts w:cs="Times New Roman" w:hint="eastAsia"/>
          <w:b/>
          <w:sz w:val="72"/>
        </w:rPr>
        <w:t>学位</w:t>
      </w:r>
      <w:r w:rsidR="00B6507A">
        <w:rPr>
          <w:rFonts w:cs="Times New Roman" w:hint="eastAsia"/>
          <w:b/>
          <w:sz w:val="72"/>
        </w:rPr>
        <w:t>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3C98E8B7"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r>
        <w:rPr>
          <w:rFonts w:eastAsia="黑体" w:cs="Times New Roman" w:hint="eastAsia"/>
          <w:sz w:val="30"/>
          <w:szCs w:val="30"/>
        </w:rPr>
        <w:t>辅</w:t>
      </w:r>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5B4437">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5132DEC" w14:textId="338C12CF" w:rsidR="009E2B0F" w:rsidRPr="00B207E0" w:rsidRDefault="009E2B0F" w:rsidP="009E2B0F">
      <w:pPr>
        <w:spacing w:line="240" w:lineRule="auto"/>
        <w:jc w:val="center"/>
        <w:rPr>
          <w:rFonts w:eastAsia="黑体" w:cs="Times New Roman"/>
          <w:sz w:val="28"/>
          <w:szCs w:val="28"/>
        </w:rPr>
      </w:pPr>
      <w:r w:rsidRPr="00B207E0">
        <w:rPr>
          <w:rFonts w:eastAsia="黑体" w:cs="Times New Roman"/>
          <w:sz w:val="28"/>
          <w:szCs w:val="28"/>
        </w:rPr>
        <w:t>A Dissertation Submitted for the Degree of Master</w:t>
      </w:r>
    </w:p>
    <w:p w14:paraId="3BD5796C" w14:textId="77777777" w:rsidR="009E2B0F" w:rsidRPr="00B207E0" w:rsidRDefault="009E2B0F" w:rsidP="009E2B0F">
      <w:pPr>
        <w:jc w:val="center"/>
        <w:rPr>
          <w:rFonts w:eastAsia="黑体" w:cs="Times New Roman"/>
          <w:sz w:val="44"/>
          <w:szCs w:val="44"/>
        </w:rPr>
      </w:pP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B207E0"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r w:rsidRPr="004733EA">
        <w:rPr>
          <w:rFonts w:eastAsia="黑体" w:cs="Times New Roman"/>
          <w:sz w:val="30"/>
          <w:szCs w:val="30"/>
        </w:rPr>
        <w:t>Beihang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5B4437">
          <w:pgSz w:w="11906" w:h="16838" w:code="9"/>
          <w:pgMar w:top="1418" w:right="1418" w:bottom="1418" w:left="1418" w:header="851" w:footer="851" w:gutter="0"/>
          <w:pgNumType w:fmt="upperRoman" w:start="1"/>
          <w:cols w:space="425"/>
          <w:docGrid w:type="linesAndChars" w:linePitch="326"/>
          <w:sectPrChange w:id="0" w:author="Li Jinjie" w:date="2023-05-06T17:20:00Z">
            <w:sectPr w:rsidR="00D173B6" w:rsidRPr="00B207E0" w:rsidSect="005B4437">
              <w:pgMar w:top="1418" w:right="1134" w:bottom="1418" w:left="1701" w:header="851" w:footer="851" w:gutter="0"/>
            </w:sectPr>
          </w:sectPrChange>
        </w:sectPr>
      </w:pPr>
    </w:p>
    <w:p w14:paraId="2E5E9C55" w14:textId="77777777" w:rsidR="00052470" w:rsidRDefault="00052470" w:rsidP="001766D3">
      <w:pPr>
        <w:tabs>
          <w:tab w:val="left" w:pos="7797"/>
        </w:tabs>
        <w:jc w:val="left"/>
        <w:rPr>
          <w:rFonts w:eastAsia="黑体" w:cs="Times New Roman"/>
          <w:b/>
          <w:sz w:val="21"/>
          <w:szCs w:val="21"/>
        </w:rPr>
      </w:pPr>
    </w:p>
    <w:p w14:paraId="23E215CD" w14:textId="6AC7AF08"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sidR="00D7793C" w:rsidRPr="00B207E0">
        <w:rPr>
          <w:rFonts w:eastAsia="黑体" w:cs="Times New Roman"/>
          <w:b/>
          <w:sz w:val="21"/>
          <w:szCs w:val="21"/>
        </w:rPr>
        <w:t xml:space="preserve"> </w:t>
      </w:r>
    </w:p>
    <w:p w14:paraId="336B1471" w14:textId="45A313A4" w:rsidR="001766D3" w:rsidRPr="00B207E0" w:rsidRDefault="001766D3" w:rsidP="001766D3">
      <w:pPr>
        <w:tabs>
          <w:tab w:val="left" w:pos="6804"/>
        </w:tabs>
        <w:jc w:val="left"/>
        <w:rPr>
          <w:rFonts w:eastAsia="黑体" w:cs="Times New Roman"/>
          <w:b/>
          <w:sz w:val="21"/>
          <w:szCs w:val="21"/>
        </w:rPr>
      </w:pPr>
      <w:r w:rsidRPr="001766D3">
        <w:rPr>
          <w:rFonts w:eastAsia="黑体" w:cs="Times New Roman"/>
          <w:b/>
          <w:spacing w:val="59"/>
          <w:w w:val="83"/>
          <w:kern w:val="0"/>
          <w:sz w:val="21"/>
          <w:szCs w:val="21"/>
          <w:fitText w:val="1055" w:id="1552236800"/>
        </w:rPr>
        <w:t>论文编</w:t>
      </w:r>
      <w:r w:rsidRPr="001766D3">
        <w:rPr>
          <w:rFonts w:eastAsia="黑体" w:cs="Times New Roman"/>
          <w:b/>
          <w:spacing w:val="1"/>
          <w:w w:val="83"/>
          <w:kern w:val="0"/>
          <w:sz w:val="21"/>
          <w:szCs w:val="21"/>
          <w:fitText w:val="1055" w:id="1552236800"/>
        </w:rPr>
        <w:t>号</w:t>
      </w:r>
      <w:r w:rsidRPr="00B207E0">
        <w:rPr>
          <w:rFonts w:eastAsia="黑体" w:cs="Times New Roman"/>
          <w:b/>
          <w:sz w:val="21"/>
          <w:szCs w:val="21"/>
        </w:rPr>
        <w:t>：</w:t>
      </w:r>
      <w:r w:rsidRPr="00B6507A">
        <w:rPr>
          <w:rFonts w:eastAsia="黑体" w:cs="Times New Roman"/>
          <w:b/>
          <w:color w:val="FF0000"/>
          <w:sz w:val="21"/>
          <w:szCs w:val="21"/>
        </w:rPr>
        <w:t>10006ID123456</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34A265F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w:t>
      </w:r>
      <w:r w:rsidR="00083796">
        <w:rPr>
          <w:rFonts w:eastAsia="黑体" w:cs="Times New Roman" w:hint="eastAsia"/>
          <w:b/>
          <w:sz w:val="48"/>
          <w:szCs w:val="48"/>
        </w:rPr>
        <w:t>位</w:t>
      </w:r>
      <w:r w:rsidRPr="00B6507A">
        <w:rPr>
          <w:rFonts w:eastAsia="黑体" w:cs="Times New Roman" w:hint="eastAsia"/>
          <w:b/>
          <w:sz w:val="48"/>
          <w:szCs w:val="48"/>
        </w:rPr>
        <w:t>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558CD444" w:rsidR="00147ACF" w:rsidRPr="00D41FCB" w:rsidRDefault="00083796"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论文</w:t>
      </w:r>
      <w:r w:rsidR="00147ACF" w:rsidRPr="00D41FCB">
        <w:rPr>
          <w:rFonts w:eastAsiaTheme="majorEastAsia" w:cs="Times New Roman"/>
          <w:szCs w:val="24"/>
        </w:rPr>
        <w:t>提交日期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r w:rsidR="00147ACF" w:rsidRPr="00D41FCB">
        <w:rPr>
          <w:rFonts w:eastAsiaTheme="majorEastAsia" w:cs="Times New Roman"/>
          <w:szCs w:val="24"/>
        </w:rPr>
        <w:tab/>
      </w:r>
      <w:r w:rsidR="00147ACF" w:rsidRPr="00D41FCB">
        <w:rPr>
          <w:rFonts w:eastAsiaTheme="majorEastAsia" w:cs="Times New Roman"/>
          <w:szCs w:val="24"/>
        </w:rPr>
        <w:t>论文答辩日期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5B4437">
          <w:pgSz w:w="11906" w:h="16838" w:code="9"/>
          <w:pgMar w:top="1418" w:right="1418" w:bottom="1418" w:left="1418" w:header="851" w:footer="851" w:gutter="0"/>
          <w:pgNumType w:fmt="upperRoman" w:start="1"/>
          <w:cols w:space="425"/>
          <w:docGrid w:type="linesAndChars" w:linePitch="326"/>
          <w:sectPrChange w:id="1" w:author="Li Jinjie" w:date="2023-05-06T17:20:00Z">
            <w:sectPr w:rsidR="00D173B6" w:rsidRPr="00B207E0" w:rsidSect="005B4437">
              <w:pgMar w:top="1418" w:right="1134" w:bottom="1418" w:left="1701" w:header="851" w:footer="851" w:gutter="0"/>
            </w:sectPr>
          </w:sectPrChange>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723B5FB7" w:rsidR="000F0DA7" w:rsidRPr="00B207E0" w:rsidRDefault="00083796" w:rsidP="000F0DA7">
      <w:pPr>
        <w:tabs>
          <w:tab w:val="left" w:pos="4536"/>
          <w:tab w:val="left" w:pos="6804"/>
          <w:tab w:val="left" w:pos="7635"/>
          <w:tab w:val="left" w:pos="8340"/>
        </w:tabs>
        <w:spacing w:line="240" w:lineRule="auto"/>
        <w:jc w:val="center"/>
        <w:rPr>
          <w:rFonts w:eastAsia="黑体" w:cs="Times New Roman"/>
          <w:sz w:val="32"/>
          <w:szCs w:val="32"/>
        </w:rPr>
      </w:pPr>
      <w:r>
        <w:rPr>
          <w:rFonts w:eastAsia="黑体" w:cs="Times New Roman"/>
          <w:sz w:val="32"/>
          <w:szCs w:val="32"/>
        </w:rPr>
        <w:t>关于学</w:t>
      </w:r>
      <w:r>
        <w:rPr>
          <w:rFonts w:eastAsia="黑体" w:cs="Times New Roman" w:hint="eastAsia"/>
          <w:sz w:val="32"/>
          <w:szCs w:val="32"/>
        </w:rPr>
        <w:t>位</w:t>
      </w:r>
      <w:r w:rsidR="000F0DA7" w:rsidRPr="00B207E0">
        <w:rPr>
          <w:rFonts w:eastAsia="黑体" w:cs="Times New Roman"/>
          <w:sz w:val="32"/>
          <w:szCs w:val="32"/>
        </w:rPr>
        <w:t>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66F388A0"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w:t>
      </w:r>
      <w:r w:rsidR="00083796">
        <w:rPr>
          <w:rFonts w:eastAsiaTheme="majorEastAsia" w:cs="Times New Roman" w:hint="eastAsia"/>
          <w:szCs w:val="24"/>
        </w:rPr>
        <w:t>呈</w:t>
      </w:r>
      <w:r w:rsidRPr="00B207E0">
        <w:rPr>
          <w:rFonts w:eastAsiaTheme="majorEastAsia" w:cs="Times New Roman"/>
          <w:szCs w:val="24"/>
        </w:rPr>
        <w:t>交的论文是本人在指导教师指导下独立进行研究工作所取得的成果，论文中有关资料和数据是实事求是的。尽我所知，除文中已经加以标注和致谢外，本论文不包含其他人已经发表或撰写的研究成果，也不包</w:t>
      </w:r>
      <w:r w:rsidR="00083796">
        <w:rPr>
          <w:rFonts w:eastAsiaTheme="majorEastAsia" w:cs="Times New Roman" w:hint="eastAsia"/>
          <w:szCs w:val="24"/>
        </w:rPr>
        <w:t>含</w:t>
      </w:r>
      <w:r w:rsidRPr="00B207E0">
        <w:rPr>
          <w:rFonts w:eastAsiaTheme="majorEastAsia" w:cs="Times New Roman"/>
          <w:szCs w:val="24"/>
        </w:rPr>
        <w:t>本人或他人为获得北京航空航天大学或其它教育机构的学位或学历证书而使用过的材料。与我一同工作的同志对研究所做的任何贡献均已在论文中</w:t>
      </w:r>
      <w:proofErr w:type="gramStart"/>
      <w:r w:rsidRPr="00B207E0">
        <w:rPr>
          <w:rFonts w:eastAsiaTheme="majorEastAsia" w:cs="Times New Roman"/>
          <w:szCs w:val="24"/>
        </w:rPr>
        <w:t>作出</w:t>
      </w:r>
      <w:proofErr w:type="gramEnd"/>
      <w:r w:rsidRPr="00B207E0">
        <w:rPr>
          <w:rFonts w:eastAsiaTheme="majorEastAsia" w:cs="Times New Roman"/>
          <w:szCs w:val="24"/>
        </w:rPr>
        <w:t>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0553A6C1" w:rsidR="000F0DA7" w:rsidRPr="00B207E0" w:rsidRDefault="00083796"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Pr>
          <w:rFonts w:eastAsia="黑体" w:cs="Times New Roman"/>
          <w:sz w:val="32"/>
          <w:szCs w:val="32"/>
        </w:rPr>
        <w:t>学</w:t>
      </w:r>
      <w:r>
        <w:rPr>
          <w:rFonts w:eastAsia="黑体" w:cs="Times New Roman" w:hint="eastAsia"/>
          <w:sz w:val="32"/>
          <w:szCs w:val="32"/>
        </w:rPr>
        <w:t>位</w:t>
      </w:r>
      <w:r w:rsidR="000F0DA7" w:rsidRPr="00B207E0">
        <w:rPr>
          <w:rFonts w:eastAsia="黑体" w:cs="Times New Roman"/>
          <w:sz w:val="32"/>
          <w:szCs w:val="32"/>
        </w:rPr>
        <w:t>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790FCF11"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w:t>
      </w:r>
      <w:r w:rsidR="00083796">
        <w:rPr>
          <w:rFonts w:eastAsiaTheme="minorEastAsia" w:cs="Times New Roman" w:hint="eastAsia"/>
          <w:szCs w:val="24"/>
        </w:rPr>
        <w:t>位</w:t>
      </w:r>
      <w:r w:rsidRPr="00B207E0">
        <w:rPr>
          <w:rFonts w:eastAsiaTheme="minorEastAsia" w:cs="Times New Roman"/>
          <w:szCs w:val="24"/>
        </w:rPr>
        <w:t>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w:t>
      </w:r>
      <w:r w:rsidR="00083796">
        <w:rPr>
          <w:rFonts w:eastAsiaTheme="minorEastAsia" w:cs="Times New Roman" w:hint="eastAsia"/>
          <w:szCs w:val="24"/>
        </w:rPr>
        <w:t>位</w:t>
      </w:r>
      <w:r w:rsidR="001E67AD" w:rsidRPr="00B207E0">
        <w:rPr>
          <w:rFonts w:eastAsiaTheme="minorEastAsia" w:cs="Times New Roman"/>
          <w:szCs w:val="24"/>
        </w:rPr>
        <w:t>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5B4437">
          <w:pgSz w:w="11906" w:h="16838" w:code="9"/>
          <w:pgMar w:top="1418" w:right="1418" w:bottom="1418" w:left="1418" w:header="851" w:footer="851" w:gutter="0"/>
          <w:pgNumType w:fmt="upperRoman" w:start="1"/>
          <w:cols w:space="425"/>
          <w:docGrid w:type="linesAndChars" w:linePitch="326"/>
          <w:sectPrChange w:id="2" w:author="Li Jinjie" w:date="2023-05-06T17:20:00Z">
            <w:sectPr w:rsidR="001E67AD" w:rsidRPr="00B207E0" w:rsidSect="005B4437">
              <w:pgMar w:top="1418" w:right="1134" w:bottom="1418" w:left="1701" w:header="851" w:footer="851" w:gutter="0"/>
            </w:sectPr>
          </w:sectPrChange>
        </w:sectPr>
      </w:pPr>
    </w:p>
    <w:p w14:paraId="07719B72" w14:textId="5CB82688" w:rsidR="001E67AD" w:rsidRPr="005C3059" w:rsidRDefault="001E67AD" w:rsidP="005C3059">
      <w:pPr>
        <w:spacing w:line="240" w:lineRule="auto"/>
        <w:jc w:val="center"/>
        <w:rPr>
          <w:rFonts w:ascii="黑体" w:eastAsia="黑体" w:hAnsi="黑体"/>
          <w:sz w:val="32"/>
          <w:szCs w:val="32"/>
        </w:rPr>
      </w:pPr>
      <w:bookmarkStart w:id="3" w:name="_Toc467654344"/>
      <w:bookmarkStart w:id="4"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3"/>
      <w:bookmarkEnd w:id="4"/>
    </w:p>
    <w:p w14:paraId="3D89B144" w14:textId="77777777" w:rsidR="00D41FCB" w:rsidRDefault="00D41FCB" w:rsidP="001E67AD">
      <w:pPr>
        <w:ind w:firstLineChars="250" w:firstLine="600"/>
        <w:rPr>
          <w:rFonts w:cs="Times New Roman"/>
        </w:rPr>
      </w:pPr>
    </w:p>
    <w:p w14:paraId="46784A97" w14:textId="1B401B48" w:rsidR="00AC692B" w:rsidRDefault="00D41FCB" w:rsidP="00AC692B">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C7082DB" w14:textId="77777777" w:rsidR="001E67AD" w:rsidRPr="00B207E0" w:rsidRDefault="001E67AD" w:rsidP="001E67AD">
      <w:pPr>
        <w:rPr>
          <w:rFonts w:cs="Times New Roman"/>
        </w:rPr>
      </w:pPr>
    </w:p>
    <w:p w14:paraId="70ED6880" w14:textId="424BC6A0" w:rsidR="00041622" w:rsidRPr="00B207E0" w:rsidRDefault="00041622" w:rsidP="001E67AD">
      <w:pPr>
        <w:rPr>
          <w:rFonts w:cs="Times New Roman"/>
        </w:rPr>
      </w:pPr>
      <w:r w:rsidRPr="00B207E0">
        <w:rPr>
          <w:rFonts w:cs="Times New Roman"/>
        </w:rPr>
        <w:br w:type="page"/>
      </w:r>
    </w:p>
    <w:p w14:paraId="5358B478" w14:textId="76E4E4F9" w:rsidR="001E67AD" w:rsidRPr="005C3059" w:rsidRDefault="001E67AD" w:rsidP="005C3059">
      <w:pPr>
        <w:spacing w:line="240" w:lineRule="auto"/>
        <w:jc w:val="center"/>
        <w:rPr>
          <w:b/>
          <w:sz w:val="32"/>
          <w:szCs w:val="32"/>
        </w:rPr>
      </w:pPr>
      <w:bookmarkStart w:id="5" w:name="_Toc467678590"/>
      <w:bookmarkStart w:id="6" w:name="_Toc467679508"/>
      <w:r w:rsidRPr="005C3059">
        <w:rPr>
          <w:b/>
          <w:sz w:val="32"/>
          <w:szCs w:val="32"/>
        </w:rPr>
        <w:lastRenderedPageBreak/>
        <w:t>Abstract</w:t>
      </w:r>
      <w:bookmarkEnd w:id="5"/>
      <w:bookmarkEnd w:id="6"/>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Scientists studying Greenland sharks observed the particularly old specimen just recently, and after studying it they’ve determined that the creature is approximately 272 to 512 years old. That’s an absolutely insane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Greenland sharks are an incredible species in a number of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The shark, which is a female, measures an impressive 18 feet long. That’s pretty large, but it might not sound particularly large for an ocean-dwelling creature that lives hundreds of years. That is, until you consider that the Greenland shark only grows around one centimeter per year. With that in mind, 18 feet is actually downright massive.</w:t>
      </w:r>
    </w:p>
    <w:p w14:paraId="4C6CFDF1" w14:textId="480457B2" w:rsidR="00820636" w:rsidRDefault="00820636" w:rsidP="00820636">
      <w:pPr>
        <w:ind w:firstLineChars="200" w:firstLine="480"/>
        <w:rPr>
          <w:rFonts w:cs="Times New Roman"/>
        </w:rPr>
      </w:pPr>
      <w:r w:rsidRPr="00820636">
        <w:rPr>
          <w:rFonts w:cs="Times New Roman"/>
        </w:rPr>
        <w:t>As for how this particular shark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69A52459" w14:textId="7D64B82E" w:rsidR="00820636" w:rsidRPr="00820636" w:rsidRDefault="00820636" w:rsidP="00820636">
      <w:pPr>
        <w:ind w:firstLineChars="200" w:firstLine="480"/>
        <w:rPr>
          <w:rFonts w:cs="Times New Roman"/>
        </w:rPr>
      </w:pPr>
      <w:r>
        <w:rPr>
          <w:rFonts w:cs="Times New Roman" w:hint="eastAsia"/>
        </w:rPr>
        <w:t>--</w:t>
      </w:r>
      <w:r>
        <w:rPr>
          <w:rFonts w:cs="Times New Roman"/>
        </w:rPr>
        <w:t xml:space="preserve">Online news </w:t>
      </w:r>
      <w:r w:rsidRPr="00AE1188">
        <w:rPr>
          <w:rFonts w:cs="Times New Roman"/>
          <w:i/>
        </w:rPr>
        <w:t>Scientists find incredible shark that may be over 500 years old and still kicking</w:t>
      </w:r>
      <w:r w:rsidRPr="00820636">
        <w:rPr>
          <w:rFonts w:cs="Times New Roman"/>
        </w:rPr>
        <w:t>,</w:t>
      </w:r>
      <w:r>
        <w:rPr>
          <w:rFonts w:cs="Times New Roman"/>
        </w:rPr>
        <w:t xml:space="preserve"> 12.16.2017. (</w:t>
      </w:r>
      <w:r w:rsidR="00667830">
        <w:fldChar w:fldCharType="begin"/>
      </w:r>
      <w:r w:rsidR="00667830">
        <w:instrText xml:space="preserve"> HYPERLINK "http://bgr.com/2017/12/14/oldest-shark-greenland-512-years-old/" </w:instrText>
      </w:r>
      <w:r w:rsidR="00667830">
        <w:fldChar w:fldCharType="separate"/>
      </w:r>
      <w:r w:rsidRPr="00C2317C">
        <w:rPr>
          <w:rStyle w:val="a8"/>
          <w:rFonts w:cs="Times New Roman"/>
        </w:rPr>
        <w:t>http://bgr.com/2017/12/14/oldest-shark-greenland-512-years-old/</w:t>
      </w:r>
      <w:r w:rsidR="00667830">
        <w:rPr>
          <w:rStyle w:val="a8"/>
          <w:rFonts w:cs="Times New Roman"/>
        </w:rPr>
        <w:fldChar w:fldCharType="end"/>
      </w:r>
      <w:r>
        <w:rPr>
          <w:rFonts w:cs="Times New Roman"/>
        </w:rPr>
        <w:t>)</w:t>
      </w:r>
    </w:p>
    <w:p w14:paraId="437ADD5B" w14:textId="6D15546B" w:rsidR="001E67AD" w:rsidRPr="00B207E0" w:rsidRDefault="001E67AD" w:rsidP="001E67AD">
      <w:pPr>
        <w:ind w:firstLineChars="200" w:firstLine="480"/>
        <w:rPr>
          <w:rFonts w:cs="Times New Roman"/>
        </w:rPr>
      </w:pPr>
    </w:p>
    <w:p w14:paraId="297DC461" w14:textId="38FA21A3" w:rsidR="00872693" w:rsidRPr="00B207E0" w:rsidRDefault="001E67AD" w:rsidP="00820636">
      <w:pPr>
        <w:ind w:firstLineChars="200" w:firstLine="482"/>
        <w:rPr>
          <w:rFonts w:cs="Times New Roman"/>
        </w:rPr>
      </w:pPr>
      <w:r w:rsidRPr="00B207E0">
        <w:rPr>
          <w:rFonts w:cs="Times New Roman"/>
          <w:b/>
        </w:rPr>
        <w:t>Key 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r w:rsidR="00872693" w:rsidRPr="00B207E0">
        <w:rPr>
          <w:rFonts w:cs="Times New Roman"/>
        </w:rPr>
        <w:br w:type="page"/>
      </w:r>
    </w:p>
    <w:bookmarkStart w:id="7" w:name="_Toc467679509" w:displacedByCustomXml="next"/>
    <w:bookmarkStart w:id="8" w:name="_Hlk85060570"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7" w:displacedByCustomXml="prev"/>
        <w:p w14:paraId="3EFC9749" w14:textId="17CCDE86" w:rsidR="005C3059" w:rsidRPr="005C3059" w:rsidRDefault="005C3059" w:rsidP="005C3059">
          <w:pPr>
            <w:pStyle w:val="TOC1"/>
            <w:spacing w:before="163" w:afterLines="50" w:after="163"/>
            <w:jc w:val="center"/>
            <w:rPr>
              <w:rFonts w:ascii="黑体" w:hAnsi="黑体" w:cs="Times New Roman"/>
              <w:bCs/>
              <w:sz w:val="36"/>
              <w:szCs w:val="36"/>
              <w:lang w:val="zh-CN"/>
            </w:rPr>
          </w:pPr>
          <w:r w:rsidRPr="005C3059">
            <w:rPr>
              <w:rFonts w:ascii="黑体" w:hAnsi="黑体" w:cs="Times New Roman" w:hint="eastAsia"/>
              <w:bCs/>
              <w:sz w:val="36"/>
              <w:szCs w:val="36"/>
              <w:lang w:val="zh-CN"/>
            </w:rPr>
            <w:t>目  录</w:t>
          </w:r>
        </w:p>
        <w:p w14:paraId="77820BD2" w14:textId="46CCB80C" w:rsidR="00792D07" w:rsidRDefault="009A2A98">
          <w:pPr>
            <w:pStyle w:val="TOC1"/>
            <w:tabs>
              <w:tab w:val="left" w:pos="1050"/>
            </w:tabs>
            <w:spacing w:before="163"/>
            <w:rPr>
              <w:rFonts w:asciiTheme="minorHAnsi" w:eastAsiaTheme="minorEastAsia" w:hAnsiTheme="minorHAnsi"/>
              <w:noProof/>
              <w:sz w:val="21"/>
            </w:rPr>
          </w:pPr>
          <w:r w:rsidRPr="00B207E0">
            <w:rPr>
              <w:rFonts w:cs="Times New Roman"/>
            </w:rPr>
            <w:fldChar w:fldCharType="begin"/>
          </w:r>
          <w:r w:rsidRPr="00B207E0">
            <w:rPr>
              <w:rFonts w:cs="Times New Roman"/>
            </w:rPr>
            <w:instrText xml:space="preserve"> TOC \o "1-3" \h \z \u </w:instrText>
          </w:r>
          <w:r w:rsidRPr="00B207E0">
            <w:rPr>
              <w:rFonts w:cs="Times New Roman"/>
            </w:rPr>
            <w:fldChar w:fldCharType="separate"/>
          </w:r>
          <w:r w:rsidR="00667830">
            <w:rPr>
              <w:noProof/>
            </w:rPr>
            <w:fldChar w:fldCharType="begin"/>
          </w:r>
          <w:r w:rsidR="00667830">
            <w:rPr>
              <w:noProof/>
            </w:rPr>
            <w:instrText xml:space="preserve"> HYPERLINK \l "_Toc85060893" </w:instrText>
          </w:r>
          <w:r w:rsidR="00667830">
            <w:rPr>
              <w:noProof/>
            </w:rPr>
            <w:fldChar w:fldCharType="separate"/>
          </w:r>
          <w:r w:rsidR="00792D07" w:rsidRPr="00F05228">
            <w:rPr>
              <w:rStyle w:val="a8"/>
              <w:rFonts w:cs="Times New Roman"/>
              <w:noProof/>
            </w:rPr>
            <w:t>第一章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_Toc85060893 \h </w:instrText>
          </w:r>
          <w:r w:rsidR="00792D07">
            <w:rPr>
              <w:noProof/>
              <w:webHidden/>
            </w:rPr>
          </w:r>
          <w:r w:rsidR="00792D07">
            <w:rPr>
              <w:noProof/>
              <w:webHidden/>
            </w:rPr>
            <w:fldChar w:fldCharType="separate"/>
          </w:r>
          <w:ins w:id="9" w:author="Li Jinjie" w:date="2023-05-06T18:04:00Z">
            <w:r w:rsidR="0040222C">
              <w:rPr>
                <w:noProof/>
                <w:webHidden/>
              </w:rPr>
              <w:t>1</w:t>
            </w:r>
          </w:ins>
          <w:del w:id="10" w:author="Li Jinjie" w:date="2023-05-06T17:40:00Z">
            <w:r w:rsidR="00792D07" w:rsidDel="00310C29">
              <w:rPr>
                <w:noProof/>
                <w:webHidden/>
              </w:rPr>
              <w:delText>8</w:delText>
            </w:r>
          </w:del>
          <w:r w:rsidR="00792D07">
            <w:rPr>
              <w:noProof/>
              <w:webHidden/>
            </w:rPr>
            <w:fldChar w:fldCharType="end"/>
          </w:r>
          <w:r w:rsidR="00667830">
            <w:rPr>
              <w:noProof/>
            </w:rPr>
            <w:fldChar w:fldCharType="end"/>
          </w:r>
        </w:p>
        <w:p w14:paraId="530C78FE" w14:textId="206E0761"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"_Toc85060894" </w:instrText>
          </w:r>
          <w:r>
            <w:rPr>
              <w:noProof/>
            </w:rPr>
            <w:fldChar w:fldCharType="separate"/>
          </w:r>
          <w:r w:rsidR="00792D07" w:rsidRPr="00F05228">
            <w:rPr>
              <w:rStyle w:val="a8"/>
              <w:rFonts w:cs="Times New Roman"/>
              <w:noProof/>
            </w:rPr>
            <w:t>1.1</w:t>
          </w:r>
          <w:r w:rsidR="00792D07">
            <w:rPr>
              <w:rFonts w:asciiTheme="minorHAnsi" w:eastAsiaTheme="minorEastAsia" w:hAnsiTheme="minorHAnsi"/>
              <w:noProof/>
              <w:sz w:val="21"/>
            </w:rPr>
            <w:tab/>
          </w:r>
          <w:r w:rsidR="00792D07" w:rsidRPr="00F05228">
            <w:rPr>
              <w:rStyle w:val="a8"/>
              <w:rFonts w:cs="Times New Roman"/>
              <w:noProof/>
            </w:rPr>
            <w:t>简述</w:t>
          </w:r>
          <w:r w:rsidR="00792D07">
            <w:rPr>
              <w:noProof/>
              <w:webHidden/>
            </w:rPr>
            <w:tab/>
          </w:r>
          <w:r w:rsidR="00792D07">
            <w:rPr>
              <w:noProof/>
              <w:webHidden/>
            </w:rPr>
            <w:fldChar w:fldCharType="begin"/>
          </w:r>
          <w:r w:rsidR="00792D07">
            <w:rPr>
              <w:noProof/>
              <w:webHidden/>
            </w:rPr>
            <w:instrText xml:space="preserve"> PAGEREF _Toc85060894 \h </w:instrText>
          </w:r>
          <w:r w:rsidR="00792D07">
            <w:rPr>
              <w:noProof/>
              <w:webHidden/>
            </w:rPr>
          </w:r>
          <w:r w:rsidR="00792D07">
            <w:rPr>
              <w:noProof/>
              <w:webHidden/>
            </w:rPr>
            <w:fldChar w:fldCharType="separate"/>
          </w:r>
          <w:ins w:id="11" w:author="Li Jinjie" w:date="2023-05-06T18:04:00Z">
            <w:r w:rsidR="0040222C">
              <w:rPr>
                <w:noProof/>
                <w:webHidden/>
              </w:rPr>
              <w:t>1</w:t>
            </w:r>
          </w:ins>
          <w:del w:id="12" w:author="Li Jinjie" w:date="2023-05-06T17:40:00Z">
            <w:r w:rsidR="00792D07" w:rsidDel="00310C29">
              <w:rPr>
                <w:noProof/>
                <w:webHidden/>
              </w:rPr>
              <w:delText>8</w:delText>
            </w:r>
          </w:del>
          <w:r w:rsidR="00792D07">
            <w:rPr>
              <w:noProof/>
              <w:webHidden/>
            </w:rPr>
            <w:fldChar w:fldCharType="end"/>
          </w:r>
          <w:r>
            <w:rPr>
              <w:noProof/>
            </w:rPr>
            <w:fldChar w:fldCharType="end"/>
          </w:r>
        </w:p>
        <w:p w14:paraId="208A82DD" w14:textId="6D7FFB3D"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"_Toc85060895" </w:instrText>
          </w:r>
          <w:r>
            <w:rPr>
              <w:noProof/>
            </w:rPr>
            <w:fldChar w:fldCharType="separate"/>
          </w:r>
          <w:r w:rsidR="00792D07" w:rsidRPr="00F05228">
            <w:rPr>
              <w:rStyle w:val="a8"/>
              <w:rFonts w:cs="Times New Roman"/>
              <w:noProof/>
            </w:rPr>
            <w:t>1.2</w:t>
          </w:r>
          <w:r w:rsidR="00792D07">
            <w:rPr>
              <w:rFonts w:asciiTheme="minorHAnsi" w:eastAsiaTheme="minorEastAsia" w:hAnsiTheme="minorHAnsi"/>
              <w:noProof/>
              <w:sz w:val="21"/>
            </w:rPr>
            <w:tab/>
          </w:r>
          <w:r w:rsidR="00792D07" w:rsidRPr="00F05228">
            <w:rPr>
              <w:rStyle w:val="a8"/>
              <w:rFonts w:cs="Times New Roman"/>
              <w:noProof/>
            </w:rPr>
            <w:t>概述</w:t>
          </w:r>
          <w:r w:rsidR="00792D07">
            <w:rPr>
              <w:noProof/>
              <w:webHidden/>
            </w:rPr>
            <w:tab/>
          </w:r>
          <w:r w:rsidR="00792D07">
            <w:rPr>
              <w:noProof/>
              <w:webHidden/>
            </w:rPr>
            <w:fldChar w:fldCharType="begin"/>
          </w:r>
          <w:r w:rsidR="00792D07">
            <w:rPr>
              <w:noProof/>
              <w:webHidden/>
            </w:rPr>
            <w:instrText xml:space="preserve"> PAGEREF _Toc85060895 \h </w:instrText>
          </w:r>
          <w:r w:rsidR="00792D07">
            <w:rPr>
              <w:noProof/>
              <w:webHidden/>
            </w:rPr>
          </w:r>
          <w:r w:rsidR="00792D07">
            <w:rPr>
              <w:noProof/>
              <w:webHidden/>
            </w:rPr>
            <w:fldChar w:fldCharType="separate"/>
          </w:r>
          <w:ins w:id="13" w:author="Li Jinjie" w:date="2023-05-06T18:04:00Z">
            <w:r w:rsidR="0040222C">
              <w:rPr>
                <w:noProof/>
                <w:webHidden/>
              </w:rPr>
              <w:t>1</w:t>
            </w:r>
          </w:ins>
          <w:del w:id="14" w:author="Li Jinjie" w:date="2023-05-06T17:40:00Z">
            <w:r w:rsidR="00792D07" w:rsidDel="00310C29">
              <w:rPr>
                <w:noProof/>
                <w:webHidden/>
              </w:rPr>
              <w:delText>8</w:delText>
            </w:r>
          </w:del>
          <w:r w:rsidR="00792D07">
            <w:rPr>
              <w:noProof/>
              <w:webHidden/>
            </w:rPr>
            <w:fldChar w:fldCharType="end"/>
          </w:r>
          <w:r>
            <w:rPr>
              <w:noProof/>
            </w:rPr>
            <w:fldChar w:fldCharType="end"/>
          </w:r>
        </w:p>
        <w:p w14:paraId="7CCB22E9" w14:textId="75715227"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"_Toc85060896" </w:instrText>
          </w:r>
          <w:r>
            <w:rPr>
              <w:noProof/>
            </w:rPr>
            <w:fldChar w:fldCharType="separate"/>
          </w:r>
          <w:r w:rsidR="00792D07" w:rsidRPr="00F05228">
            <w:rPr>
              <w:rStyle w:val="a8"/>
              <w:rFonts w:cs="Times New Roman"/>
              <w:noProof/>
            </w:rPr>
            <w:t>1.3</w:t>
          </w:r>
          <w:r w:rsidR="00792D07">
            <w:rPr>
              <w:rFonts w:asciiTheme="minorHAnsi" w:eastAsiaTheme="minorEastAsia" w:hAnsiTheme="minorHAnsi"/>
              <w:noProof/>
              <w:sz w:val="21"/>
            </w:rPr>
            <w:tab/>
          </w:r>
          <w:r w:rsidR="00792D07" w:rsidRPr="00F05228">
            <w:rPr>
              <w:rStyle w:val="a8"/>
              <w:rFonts w:cs="Times New Roman"/>
              <w:noProof/>
            </w:rPr>
            <w:t>基本要求</w:t>
          </w:r>
          <w:r w:rsidR="00792D07">
            <w:rPr>
              <w:noProof/>
              <w:webHidden/>
            </w:rPr>
            <w:tab/>
          </w:r>
          <w:r w:rsidR="00792D07">
            <w:rPr>
              <w:noProof/>
              <w:webHidden/>
            </w:rPr>
            <w:fldChar w:fldCharType="begin"/>
          </w:r>
          <w:r w:rsidR="00792D07">
            <w:rPr>
              <w:noProof/>
              <w:webHidden/>
            </w:rPr>
            <w:instrText xml:space="preserve"> PAGEREF _Toc85060896 \h </w:instrText>
          </w:r>
          <w:r w:rsidR="00792D07">
            <w:rPr>
              <w:noProof/>
              <w:webHidden/>
            </w:rPr>
          </w:r>
          <w:r w:rsidR="00792D07">
            <w:rPr>
              <w:noProof/>
              <w:webHidden/>
            </w:rPr>
            <w:fldChar w:fldCharType="separate"/>
          </w:r>
          <w:ins w:id="15" w:author="Li Jinjie" w:date="2023-05-06T18:04:00Z">
            <w:r w:rsidR="0040222C">
              <w:rPr>
                <w:noProof/>
                <w:webHidden/>
              </w:rPr>
              <w:t>1</w:t>
            </w:r>
          </w:ins>
          <w:del w:id="16" w:author="Li Jinjie" w:date="2023-05-06T17:40:00Z">
            <w:r w:rsidR="00792D07" w:rsidDel="00310C29">
              <w:rPr>
                <w:noProof/>
                <w:webHidden/>
              </w:rPr>
              <w:delText>8</w:delText>
            </w:r>
          </w:del>
          <w:r w:rsidR="00792D07">
            <w:rPr>
              <w:noProof/>
              <w:webHidden/>
            </w:rPr>
            <w:fldChar w:fldCharType="end"/>
          </w:r>
          <w:r>
            <w:rPr>
              <w:noProof/>
            </w:rPr>
            <w:fldChar w:fldCharType="end"/>
          </w:r>
        </w:p>
        <w:p w14:paraId="1807418E" w14:textId="4AC9055C"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"_Toc85060897" </w:instrText>
          </w:r>
          <w:r>
            <w:rPr>
              <w:noProof/>
            </w:rPr>
            <w:fldChar w:fldCharType="separate"/>
          </w:r>
          <w:r w:rsidR="00792D07" w:rsidRPr="00F05228">
            <w:rPr>
              <w:rStyle w:val="a8"/>
              <w:noProof/>
            </w:rPr>
            <w:t>第二章</w:t>
          </w:r>
          <w:r w:rsidR="00792D07">
            <w:rPr>
              <w:rFonts w:asciiTheme="minorHAnsi" w:eastAsiaTheme="minorEastAsia" w:hAnsiTheme="minorHAnsi"/>
              <w:noProof/>
              <w:sz w:val="21"/>
            </w:rPr>
            <w:tab/>
          </w:r>
          <w:r w:rsidR="00792D07" w:rsidRPr="00F05228">
            <w:rPr>
              <w:rStyle w:val="a8"/>
              <w:noProof/>
            </w:rPr>
            <w:t>论文内容要求</w:t>
          </w:r>
          <w:r w:rsidR="00792D07">
            <w:rPr>
              <w:noProof/>
              <w:webHidden/>
            </w:rPr>
            <w:tab/>
          </w:r>
          <w:r w:rsidR="00792D07">
            <w:rPr>
              <w:noProof/>
              <w:webHidden/>
            </w:rPr>
            <w:fldChar w:fldCharType="begin"/>
          </w:r>
          <w:r w:rsidR="00792D07">
            <w:rPr>
              <w:noProof/>
              <w:webHidden/>
            </w:rPr>
            <w:instrText xml:space="preserve"> PAGEREF _Toc85060897 \h </w:instrText>
          </w:r>
          <w:r w:rsidR="00792D07">
            <w:rPr>
              <w:noProof/>
              <w:webHidden/>
            </w:rPr>
          </w:r>
          <w:r w:rsidR="00792D07">
            <w:rPr>
              <w:noProof/>
              <w:webHidden/>
            </w:rPr>
            <w:fldChar w:fldCharType="separate"/>
          </w:r>
          <w:ins w:id="17" w:author="Li Jinjie" w:date="2023-05-06T18:04:00Z">
            <w:r w:rsidR="0040222C">
              <w:rPr>
                <w:noProof/>
                <w:webHidden/>
              </w:rPr>
              <w:t>3</w:t>
            </w:r>
          </w:ins>
          <w:del w:id="18" w:author="Li Jinjie" w:date="2023-05-06T17:40:00Z">
            <w:r w:rsidR="00792D07" w:rsidDel="00310C29">
              <w:rPr>
                <w:noProof/>
                <w:webHidden/>
              </w:rPr>
              <w:delText>10</w:delText>
            </w:r>
          </w:del>
          <w:r w:rsidR="00792D07">
            <w:rPr>
              <w:noProof/>
              <w:webHidden/>
            </w:rPr>
            <w:fldChar w:fldCharType="end"/>
          </w:r>
          <w:r>
            <w:rPr>
              <w:noProof/>
            </w:rPr>
            <w:fldChar w:fldCharType="end"/>
          </w:r>
        </w:p>
        <w:p w14:paraId="696A9044" w14:textId="42CCA7E7"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"_Toc85060898" </w:instrText>
          </w:r>
          <w:r>
            <w:rPr>
              <w:noProof/>
            </w:rPr>
            <w:fldChar w:fldCharType="separate"/>
          </w:r>
          <w:r w:rsidR="00792D07" w:rsidRPr="00F05228">
            <w:rPr>
              <w:rStyle w:val="a8"/>
              <w:rFonts w:cs="Times New Roman"/>
              <w:noProof/>
            </w:rPr>
            <w:t>2.1</w:t>
          </w:r>
          <w:r w:rsidR="00792D07">
            <w:rPr>
              <w:rFonts w:asciiTheme="minorHAnsi" w:eastAsiaTheme="minorEastAsia" w:hAnsiTheme="minorHAnsi"/>
              <w:noProof/>
              <w:sz w:val="21"/>
            </w:rPr>
            <w:tab/>
          </w:r>
          <w:r w:rsidR="00792D07" w:rsidRPr="00F05228">
            <w:rPr>
              <w:rStyle w:val="a8"/>
              <w:rFonts w:cs="Times New Roman"/>
              <w:noProof/>
            </w:rPr>
            <w:t>封面</w:t>
          </w:r>
          <w:r w:rsidR="00792D07">
            <w:rPr>
              <w:noProof/>
              <w:webHidden/>
            </w:rPr>
            <w:tab/>
          </w:r>
          <w:r w:rsidR="00792D07">
            <w:rPr>
              <w:noProof/>
              <w:webHidden/>
            </w:rPr>
            <w:fldChar w:fldCharType="begin"/>
          </w:r>
          <w:r w:rsidR="00792D07">
            <w:rPr>
              <w:noProof/>
              <w:webHidden/>
            </w:rPr>
            <w:instrText xml:space="preserve"> PAGEREF _Toc85060898 \h </w:instrText>
          </w:r>
          <w:r w:rsidR="00792D07">
            <w:rPr>
              <w:noProof/>
              <w:webHidden/>
            </w:rPr>
          </w:r>
          <w:r w:rsidR="00792D07">
            <w:rPr>
              <w:noProof/>
              <w:webHidden/>
            </w:rPr>
            <w:fldChar w:fldCharType="separate"/>
          </w:r>
          <w:ins w:id="19" w:author="Li Jinjie" w:date="2023-05-06T18:04:00Z">
            <w:r w:rsidR="0040222C">
              <w:rPr>
                <w:noProof/>
                <w:webHidden/>
              </w:rPr>
              <w:t>3</w:t>
            </w:r>
          </w:ins>
          <w:del w:id="20" w:author="Li Jinjie" w:date="2023-05-06T17:40:00Z">
            <w:r w:rsidR="00792D07" w:rsidDel="00310C29">
              <w:rPr>
                <w:noProof/>
                <w:webHidden/>
              </w:rPr>
              <w:delText>10</w:delText>
            </w:r>
          </w:del>
          <w:r w:rsidR="00792D07">
            <w:rPr>
              <w:noProof/>
              <w:webHidden/>
            </w:rPr>
            <w:fldChar w:fldCharType="end"/>
          </w:r>
          <w:r>
            <w:rPr>
              <w:noProof/>
            </w:rPr>
            <w:fldChar w:fldCharType="end"/>
          </w:r>
        </w:p>
        <w:p w14:paraId="382D7CEF" w14:textId="2768BC8B"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"_Toc85060899" </w:instrText>
          </w:r>
          <w:r>
            <w:rPr>
              <w:noProof/>
            </w:rPr>
            <w:fldChar w:fldCharType="separate"/>
          </w:r>
          <w:r w:rsidR="00792D07" w:rsidRPr="00F05228">
            <w:rPr>
              <w:rStyle w:val="a8"/>
              <w:rFonts w:cs="Times New Roman"/>
              <w:noProof/>
            </w:rPr>
            <w:t>2.2</w:t>
          </w:r>
          <w:r w:rsidR="00792D07">
            <w:rPr>
              <w:rFonts w:asciiTheme="minorHAnsi" w:eastAsiaTheme="minorEastAsia" w:hAnsiTheme="minorHAnsi"/>
              <w:noProof/>
              <w:sz w:val="21"/>
            </w:rPr>
            <w:tab/>
          </w:r>
          <w:r w:rsidR="00792D07" w:rsidRPr="00F05228">
            <w:rPr>
              <w:rStyle w:val="a8"/>
              <w:rFonts w:cs="Times New Roman"/>
              <w:noProof/>
            </w:rPr>
            <w:t>题名页</w:t>
          </w:r>
          <w:r w:rsidR="00792D07">
            <w:rPr>
              <w:noProof/>
              <w:webHidden/>
            </w:rPr>
            <w:tab/>
          </w:r>
          <w:r w:rsidR="00792D07">
            <w:rPr>
              <w:noProof/>
              <w:webHidden/>
            </w:rPr>
            <w:fldChar w:fldCharType="begin"/>
          </w:r>
          <w:r w:rsidR="00792D07">
            <w:rPr>
              <w:noProof/>
              <w:webHidden/>
            </w:rPr>
            <w:instrText xml:space="preserve"> PAGEREF _Toc85060899 \h </w:instrText>
          </w:r>
          <w:r w:rsidR="00792D07">
            <w:rPr>
              <w:noProof/>
              <w:webHidden/>
            </w:rPr>
          </w:r>
          <w:r w:rsidR="00792D07">
            <w:rPr>
              <w:noProof/>
              <w:webHidden/>
            </w:rPr>
            <w:fldChar w:fldCharType="separate"/>
          </w:r>
          <w:ins w:id="21" w:author="Li Jinjie" w:date="2023-05-06T18:04:00Z">
            <w:r w:rsidR="0040222C">
              <w:rPr>
                <w:noProof/>
                <w:webHidden/>
              </w:rPr>
              <w:t>4</w:t>
            </w:r>
          </w:ins>
          <w:del w:id="22" w:author="Li Jinjie" w:date="2023-05-06T17:40:00Z">
            <w:r w:rsidR="00792D07" w:rsidDel="00310C29">
              <w:rPr>
                <w:noProof/>
                <w:webHidden/>
              </w:rPr>
              <w:delText>11</w:delText>
            </w:r>
          </w:del>
          <w:r w:rsidR="00792D07">
            <w:rPr>
              <w:noProof/>
              <w:webHidden/>
            </w:rPr>
            <w:fldChar w:fldCharType="end"/>
          </w:r>
          <w:r>
            <w:rPr>
              <w:noProof/>
            </w:rPr>
            <w:fldChar w:fldCharType="end"/>
          </w:r>
        </w:p>
        <w:p w14:paraId="441EBCCF" w14:textId="79C7D9BC"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"_Toc85060900" </w:instrText>
          </w:r>
          <w:r>
            <w:rPr>
              <w:noProof/>
            </w:rPr>
            <w:fldChar w:fldCharType="separate"/>
          </w:r>
          <w:r w:rsidR="00792D07" w:rsidRPr="00F05228">
            <w:rPr>
              <w:rStyle w:val="a8"/>
              <w:rFonts w:cs="Times New Roman"/>
              <w:noProof/>
            </w:rPr>
            <w:t>2.3</w:t>
          </w:r>
          <w:r w:rsidR="00792D07">
            <w:rPr>
              <w:rFonts w:asciiTheme="minorHAnsi" w:eastAsiaTheme="minorEastAsia" w:hAnsiTheme="minorHAnsi"/>
              <w:noProof/>
              <w:sz w:val="21"/>
            </w:rPr>
            <w:tab/>
          </w:r>
          <w:r w:rsidR="00792D07" w:rsidRPr="00F05228">
            <w:rPr>
              <w:rStyle w:val="a8"/>
              <w:rFonts w:cs="Times New Roman"/>
              <w:noProof/>
            </w:rPr>
            <w:t>独创性声明和使用授权书</w:t>
          </w:r>
          <w:r w:rsidR="00792D07">
            <w:rPr>
              <w:noProof/>
              <w:webHidden/>
            </w:rPr>
            <w:tab/>
          </w:r>
          <w:r w:rsidR="00792D07">
            <w:rPr>
              <w:noProof/>
              <w:webHidden/>
            </w:rPr>
            <w:fldChar w:fldCharType="begin"/>
          </w:r>
          <w:r w:rsidR="00792D07">
            <w:rPr>
              <w:noProof/>
              <w:webHidden/>
            </w:rPr>
            <w:instrText xml:space="preserve"> PAGEREF _Toc85060900 \h </w:instrText>
          </w:r>
          <w:r w:rsidR="00792D07">
            <w:rPr>
              <w:noProof/>
              <w:webHidden/>
            </w:rPr>
          </w:r>
          <w:r w:rsidR="00792D07">
            <w:rPr>
              <w:noProof/>
              <w:webHidden/>
            </w:rPr>
            <w:fldChar w:fldCharType="separate"/>
          </w:r>
          <w:ins w:id="23" w:author="Li Jinjie" w:date="2023-05-06T18:04:00Z">
            <w:r w:rsidR="0040222C">
              <w:rPr>
                <w:noProof/>
                <w:webHidden/>
              </w:rPr>
              <w:t>4</w:t>
            </w:r>
          </w:ins>
          <w:del w:id="24" w:author="Li Jinjie" w:date="2023-05-06T17:40:00Z">
            <w:r w:rsidR="00792D07" w:rsidDel="00310C29">
              <w:rPr>
                <w:noProof/>
                <w:webHidden/>
              </w:rPr>
              <w:delText>11</w:delText>
            </w:r>
          </w:del>
          <w:r w:rsidR="00792D07">
            <w:rPr>
              <w:noProof/>
              <w:webHidden/>
            </w:rPr>
            <w:fldChar w:fldCharType="end"/>
          </w:r>
          <w:r>
            <w:rPr>
              <w:noProof/>
            </w:rPr>
            <w:fldChar w:fldCharType="end"/>
          </w:r>
        </w:p>
        <w:p w14:paraId="6A3E1ED3" w14:textId="26EC0F8A"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"_Toc85060901" </w:instrText>
          </w:r>
          <w:r>
            <w:rPr>
              <w:noProof/>
            </w:rPr>
            <w:fldChar w:fldCharType="separate"/>
          </w:r>
          <w:r w:rsidR="00792D07" w:rsidRPr="00F05228">
            <w:rPr>
              <w:rStyle w:val="a8"/>
              <w:rFonts w:cs="Times New Roman"/>
              <w:noProof/>
            </w:rPr>
            <w:t>2.4</w:t>
          </w:r>
          <w:r w:rsidR="00792D07">
            <w:rPr>
              <w:rFonts w:asciiTheme="minorHAnsi" w:eastAsiaTheme="minorEastAsia" w:hAnsiTheme="minorHAnsi"/>
              <w:noProof/>
              <w:sz w:val="21"/>
            </w:rPr>
            <w:tab/>
          </w:r>
          <w:r w:rsidR="00792D07" w:rsidRPr="00F05228">
            <w:rPr>
              <w:rStyle w:val="a8"/>
              <w:rFonts w:cs="Times New Roman"/>
              <w:noProof/>
            </w:rPr>
            <w:t>摘要</w:t>
          </w:r>
          <w:r w:rsidR="00792D07">
            <w:rPr>
              <w:noProof/>
              <w:webHidden/>
            </w:rPr>
            <w:tab/>
          </w:r>
          <w:r w:rsidR="00792D07">
            <w:rPr>
              <w:noProof/>
              <w:webHidden/>
            </w:rPr>
            <w:fldChar w:fldCharType="begin"/>
          </w:r>
          <w:r w:rsidR="00792D07">
            <w:rPr>
              <w:noProof/>
              <w:webHidden/>
            </w:rPr>
            <w:instrText xml:space="preserve"> PAGEREF _Toc85060901 \h </w:instrText>
          </w:r>
          <w:r w:rsidR="00792D07">
            <w:rPr>
              <w:noProof/>
              <w:webHidden/>
            </w:rPr>
          </w:r>
          <w:r w:rsidR="00792D07">
            <w:rPr>
              <w:noProof/>
              <w:webHidden/>
            </w:rPr>
            <w:fldChar w:fldCharType="separate"/>
          </w:r>
          <w:ins w:id="25" w:author="Li Jinjie" w:date="2023-05-06T18:04:00Z">
            <w:r w:rsidR="0040222C">
              <w:rPr>
                <w:noProof/>
                <w:webHidden/>
              </w:rPr>
              <w:t>4</w:t>
            </w:r>
          </w:ins>
          <w:del w:id="26" w:author="Li Jinjie" w:date="2023-05-06T17:40:00Z">
            <w:r w:rsidR="00792D07" w:rsidDel="00310C29">
              <w:rPr>
                <w:noProof/>
                <w:webHidden/>
              </w:rPr>
              <w:delText>11</w:delText>
            </w:r>
          </w:del>
          <w:r w:rsidR="00792D07">
            <w:rPr>
              <w:noProof/>
              <w:webHidden/>
            </w:rPr>
            <w:fldChar w:fldCharType="end"/>
          </w:r>
          <w:r>
            <w:rPr>
              <w:noProof/>
            </w:rPr>
            <w:fldChar w:fldCharType="end"/>
          </w:r>
        </w:p>
        <w:p w14:paraId="6C316562" w14:textId="7695F97C"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"_Toc85060902" </w:instrText>
          </w:r>
          <w:r>
            <w:rPr>
              <w:noProof/>
            </w:rPr>
            <w:fldChar w:fldCharType="separate"/>
          </w:r>
          <w:r w:rsidR="00792D07" w:rsidRPr="00F05228">
            <w:rPr>
              <w:rStyle w:val="a8"/>
              <w:rFonts w:cs="Times New Roman"/>
              <w:noProof/>
            </w:rPr>
            <w:t>2.5</w:t>
          </w:r>
          <w:r w:rsidR="00792D07">
            <w:rPr>
              <w:rFonts w:asciiTheme="minorHAnsi" w:eastAsiaTheme="minorEastAsia" w:hAnsiTheme="minorHAnsi"/>
              <w:noProof/>
              <w:sz w:val="21"/>
            </w:rPr>
            <w:tab/>
          </w:r>
          <w:r w:rsidR="00792D07" w:rsidRPr="00F05228">
            <w:rPr>
              <w:rStyle w:val="a8"/>
              <w:rFonts w:cs="Times New Roman"/>
              <w:noProof/>
            </w:rPr>
            <w:t>目录</w:t>
          </w:r>
          <w:r w:rsidR="00792D07">
            <w:rPr>
              <w:noProof/>
              <w:webHidden/>
            </w:rPr>
            <w:tab/>
          </w:r>
          <w:r w:rsidR="00792D07">
            <w:rPr>
              <w:noProof/>
              <w:webHidden/>
            </w:rPr>
            <w:fldChar w:fldCharType="begin"/>
          </w:r>
          <w:r w:rsidR="00792D07">
            <w:rPr>
              <w:noProof/>
              <w:webHidden/>
            </w:rPr>
            <w:instrText xml:space="preserve"> PAGEREF _Toc85060902 \h </w:instrText>
          </w:r>
          <w:r w:rsidR="00792D07">
            <w:rPr>
              <w:noProof/>
              <w:webHidden/>
            </w:rPr>
          </w:r>
          <w:r w:rsidR="00792D07">
            <w:rPr>
              <w:noProof/>
              <w:webHidden/>
            </w:rPr>
            <w:fldChar w:fldCharType="separate"/>
          </w:r>
          <w:ins w:id="27" w:author="Li Jinjie" w:date="2023-05-06T18:04:00Z">
            <w:r w:rsidR="0040222C">
              <w:rPr>
                <w:noProof/>
                <w:webHidden/>
              </w:rPr>
              <w:t>5</w:t>
            </w:r>
          </w:ins>
          <w:del w:id="28" w:author="Li Jinjie" w:date="2023-05-06T17:40:00Z">
            <w:r w:rsidR="00792D07" w:rsidDel="00310C29">
              <w:rPr>
                <w:noProof/>
                <w:webHidden/>
              </w:rPr>
              <w:delText>12</w:delText>
            </w:r>
          </w:del>
          <w:r w:rsidR="00792D07">
            <w:rPr>
              <w:noProof/>
              <w:webHidden/>
            </w:rPr>
            <w:fldChar w:fldCharType="end"/>
          </w:r>
          <w:r>
            <w:rPr>
              <w:noProof/>
            </w:rPr>
            <w:fldChar w:fldCharType="end"/>
          </w:r>
        </w:p>
        <w:p w14:paraId="3E0B4D8C" w14:textId="3F65E077"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"_Toc85060903" </w:instrText>
          </w:r>
          <w:r>
            <w:rPr>
              <w:noProof/>
            </w:rPr>
            <w:fldChar w:fldCharType="separate"/>
          </w:r>
          <w:r w:rsidR="00792D07" w:rsidRPr="00F05228">
            <w:rPr>
              <w:rStyle w:val="a8"/>
              <w:rFonts w:cs="Times New Roman"/>
              <w:noProof/>
            </w:rPr>
            <w:t>2.6</w:t>
          </w:r>
          <w:r w:rsidR="00792D07">
            <w:rPr>
              <w:rFonts w:asciiTheme="minorHAnsi" w:eastAsiaTheme="minorEastAsia" w:hAnsiTheme="minorHAnsi"/>
              <w:noProof/>
              <w:sz w:val="21"/>
            </w:rPr>
            <w:tab/>
          </w:r>
          <w:r w:rsidR="00792D07" w:rsidRPr="00F05228">
            <w:rPr>
              <w:rStyle w:val="a8"/>
              <w:rFonts w:cs="Times New Roman"/>
              <w:noProof/>
            </w:rPr>
            <w:t>图表清单及主要符号表</w:t>
          </w:r>
          <w:r w:rsidR="00792D07">
            <w:rPr>
              <w:noProof/>
              <w:webHidden/>
            </w:rPr>
            <w:tab/>
          </w:r>
          <w:r w:rsidR="00792D07">
            <w:rPr>
              <w:noProof/>
              <w:webHidden/>
            </w:rPr>
            <w:fldChar w:fldCharType="begin"/>
          </w:r>
          <w:r w:rsidR="00792D07">
            <w:rPr>
              <w:noProof/>
              <w:webHidden/>
            </w:rPr>
            <w:instrText xml:space="preserve"> PAGEREF _Toc85060903 \h </w:instrText>
          </w:r>
          <w:r w:rsidR="00792D07">
            <w:rPr>
              <w:noProof/>
              <w:webHidden/>
            </w:rPr>
          </w:r>
          <w:r w:rsidR="00792D07">
            <w:rPr>
              <w:noProof/>
              <w:webHidden/>
            </w:rPr>
            <w:fldChar w:fldCharType="separate"/>
          </w:r>
          <w:ins w:id="29" w:author="Li Jinjie" w:date="2023-05-06T18:04:00Z">
            <w:r w:rsidR="0040222C">
              <w:rPr>
                <w:noProof/>
                <w:webHidden/>
              </w:rPr>
              <w:t>5</w:t>
            </w:r>
          </w:ins>
          <w:del w:id="30" w:author="Li Jinjie" w:date="2023-05-06T17:40:00Z">
            <w:r w:rsidR="00792D07" w:rsidDel="00310C29">
              <w:rPr>
                <w:noProof/>
                <w:webHidden/>
              </w:rPr>
              <w:delText>12</w:delText>
            </w:r>
          </w:del>
          <w:r w:rsidR="00792D07">
            <w:rPr>
              <w:noProof/>
              <w:webHidden/>
            </w:rPr>
            <w:fldChar w:fldCharType="end"/>
          </w:r>
          <w:r>
            <w:rPr>
              <w:noProof/>
            </w:rPr>
            <w:fldChar w:fldCharType="end"/>
          </w:r>
        </w:p>
        <w:p w14:paraId="52AAD1E5" w14:textId="2091B6F4"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"_Toc85060904" </w:instrText>
          </w:r>
          <w:r>
            <w:rPr>
              <w:noProof/>
            </w:rPr>
            <w:fldChar w:fldCharType="separate"/>
          </w:r>
          <w:r w:rsidR="00792D07" w:rsidRPr="00F05228">
            <w:rPr>
              <w:rStyle w:val="a8"/>
              <w:rFonts w:cs="Times New Roman"/>
              <w:noProof/>
            </w:rPr>
            <w:t>2.7</w:t>
          </w:r>
          <w:r w:rsidR="00792D07">
            <w:rPr>
              <w:rFonts w:asciiTheme="minorHAnsi" w:eastAsiaTheme="minorEastAsia" w:hAnsiTheme="minorHAnsi"/>
              <w:noProof/>
              <w:sz w:val="21"/>
            </w:rPr>
            <w:tab/>
          </w:r>
          <w:r w:rsidR="00792D07" w:rsidRPr="00F05228">
            <w:rPr>
              <w:rStyle w:val="a8"/>
              <w:rFonts w:cs="Times New Roman"/>
              <w:noProof/>
            </w:rPr>
            <w:t>主体部分</w:t>
          </w:r>
          <w:r w:rsidR="00792D07">
            <w:rPr>
              <w:noProof/>
              <w:webHidden/>
            </w:rPr>
            <w:tab/>
          </w:r>
          <w:r w:rsidR="00792D07">
            <w:rPr>
              <w:noProof/>
              <w:webHidden/>
            </w:rPr>
            <w:fldChar w:fldCharType="begin"/>
          </w:r>
          <w:r w:rsidR="00792D07">
            <w:rPr>
              <w:noProof/>
              <w:webHidden/>
            </w:rPr>
            <w:instrText xml:space="preserve"> PAGEREF _Toc85060904 \h </w:instrText>
          </w:r>
          <w:r w:rsidR="00792D07">
            <w:rPr>
              <w:noProof/>
              <w:webHidden/>
            </w:rPr>
          </w:r>
          <w:r w:rsidR="00792D07">
            <w:rPr>
              <w:noProof/>
              <w:webHidden/>
            </w:rPr>
            <w:fldChar w:fldCharType="separate"/>
          </w:r>
          <w:ins w:id="31" w:author="Li Jinjie" w:date="2023-05-06T18:04:00Z">
            <w:r w:rsidR="0040222C">
              <w:rPr>
                <w:noProof/>
                <w:webHidden/>
              </w:rPr>
              <w:t>5</w:t>
            </w:r>
          </w:ins>
          <w:del w:id="32" w:author="Li Jinjie" w:date="2023-05-06T17:40:00Z">
            <w:r w:rsidR="00792D07" w:rsidDel="00310C29">
              <w:rPr>
                <w:noProof/>
                <w:webHidden/>
              </w:rPr>
              <w:delText>12</w:delText>
            </w:r>
          </w:del>
          <w:r w:rsidR="00792D07">
            <w:rPr>
              <w:noProof/>
              <w:webHidden/>
            </w:rPr>
            <w:fldChar w:fldCharType="end"/>
          </w:r>
          <w:r>
            <w:rPr>
              <w:noProof/>
            </w:rPr>
            <w:fldChar w:fldCharType="end"/>
          </w:r>
        </w:p>
        <w:p w14:paraId="7E431674" w14:textId="4047375C"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"_Toc85060905" </w:instrText>
          </w:r>
          <w:r>
            <w:rPr>
              <w:noProof/>
            </w:rPr>
            <w:fldChar w:fldCharType="separate"/>
          </w:r>
          <w:r w:rsidR="00792D07" w:rsidRPr="00F05228">
            <w:rPr>
              <w:rStyle w:val="a8"/>
              <w:rFonts w:cs="Times New Roman"/>
              <w:noProof/>
            </w:rPr>
            <w:t>2.8</w:t>
          </w:r>
          <w:r w:rsidR="00792D07">
            <w:rPr>
              <w:rFonts w:asciiTheme="minorHAnsi" w:eastAsiaTheme="minorEastAsia" w:hAnsiTheme="minorHAnsi"/>
              <w:noProof/>
              <w:sz w:val="21"/>
            </w:rPr>
            <w:tab/>
          </w:r>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_Toc85060905 \h </w:instrText>
          </w:r>
          <w:r w:rsidR="00792D07">
            <w:rPr>
              <w:noProof/>
              <w:webHidden/>
            </w:rPr>
          </w:r>
          <w:r w:rsidR="00792D07">
            <w:rPr>
              <w:noProof/>
              <w:webHidden/>
            </w:rPr>
            <w:fldChar w:fldCharType="separate"/>
          </w:r>
          <w:ins w:id="33" w:author="Li Jinjie" w:date="2023-05-06T18:04:00Z">
            <w:r w:rsidR="0040222C">
              <w:rPr>
                <w:noProof/>
                <w:webHidden/>
              </w:rPr>
              <w:t>5</w:t>
            </w:r>
          </w:ins>
          <w:del w:id="34" w:author="Li Jinjie" w:date="2023-05-06T17:40:00Z">
            <w:r w:rsidR="00792D07" w:rsidDel="00310C29">
              <w:rPr>
                <w:noProof/>
                <w:webHidden/>
              </w:rPr>
              <w:delText>12</w:delText>
            </w:r>
          </w:del>
          <w:r w:rsidR="00792D07">
            <w:rPr>
              <w:noProof/>
              <w:webHidden/>
            </w:rPr>
            <w:fldChar w:fldCharType="end"/>
          </w:r>
          <w:r>
            <w:rPr>
              <w:noProof/>
            </w:rPr>
            <w:fldChar w:fldCharType="end"/>
          </w:r>
        </w:p>
        <w:p w14:paraId="6EC15F4B" w14:textId="7950A67A"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"_Toc85060906" </w:instrText>
          </w:r>
          <w:r>
            <w:rPr>
              <w:noProof/>
            </w:rPr>
            <w:fldChar w:fldCharType="separate"/>
          </w:r>
          <w:r w:rsidR="00792D07" w:rsidRPr="00F05228">
            <w:rPr>
              <w:rStyle w:val="a8"/>
              <w:rFonts w:cs="Times New Roman"/>
              <w:noProof/>
            </w:rPr>
            <w:t>2.9</w:t>
          </w:r>
          <w:r w:rsidR="00792D07">
            <w:rPr>
              <w:rFonts w:asciiTheme="minorHAnsi" w:eastAsiaTheme="minorEastAsia" w:hAnsiTheme="minorHAnsi"/>
              <w:noProof/>
              <w:sz w:val="21"/>
            </w:rPr>
            <w:tab/>
          </w:r>
          <w:r w:rsidR="00792D07" w:rsidRPr="00F05228">
            <w:rPr>
              <w:rStyle w:val="a8"/>
              <w:rFonts w:cs="Times New Roman"/>
              <w:noProof/>
            </w:rPr>
            <w:t>符录</w:t>
          </w:r>
          <w:r w:rsidR="00792D07">
            <w:rPr>
              <w:noProof/>
              <w:webHidden/>
            </w:rPr>
            <w:tab/>
          </w:r>
          <w:r w:rsidR="00792D07">
            <w:rPr>
              <w:noProof/>
              <w:webHidden/>
            </w:rPr>
            <w:fldChar w:fldCharType="begin"/>
          </w:r>
          <w:r w:rsidR="00792D07">
            <w:rPr>
              <w:noProof/>
              <w:webHidden/>
            </w:rPr>
            <w:instrText xml:space="preserve"> PAGEREF _Toc85060906 \h </w:instrText>
          </w:r>
          <w:r w:rsidR="00792D07">
            <w:rPr>
              <w:noProof/>
              <w:webHidden/>
            </w:rPr>
          </w:r>
          <w:r w:rsidR="00792D07">
            <w:rPr>
              <w:noProof/>
              <w:webHidden/>
            </w:rPr>
            <w:fldChar w:fldCharType="separate"/>
          </w:r>
          <w:ins w:id="35" w:author="Li Jinjie" w:date="2023-05-06T18:04:00Z">
            <w:r w:rsidR="0040222C">
              <w:rPr>
                <w:noProof/>
                <w:webHidden/>
              </w:rPr>
              <w:t>6</w:t>
            </w:r>
          </w:ins>
          <w:del w:id="36" w:author="Li Jinjie" w:date="2023-05-06T17:40:00Z">
            <w:r w:rsidR="00792D07" w:rsidDel="00310C29">
              <w:rPr>
                <w:noProof/>
                <w:webHidden/>
              </w:rPr>
              <w:delText>13</w:delText>
            </w:r>
          </w:del>
          <w:r w:rsidR="00792D07">
            <w:rPr>
              <w:noProof/>
              <w:webHidden/>
            </w:rPr>
            <w:fldChar w:fldCharType="end"/>
          </w:r>
          <w:r>
            <w:rPr>
              <w:noProof/>
            </w:rPr>
            <w:fldChar w:fldCharType="end"/>
          </w:r>
        </w:p>
        <w:p w14:paraId="0B71A388" w14:textId="40AC51CE" w:rsidR="00792D07" w:rsidRDefault="00667830">
          <w:pPr>
            <w:pStyle w:val="TOC2"/>
            <w:tabs>
              <w:tab w:val="left" w:pos="126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"_Toc85060907" </w:instrText>
          </w:r>
          <w:r>
            <w:rPr>
              <w:noProof/>
            </w:rPr>
            <w:fldChar w:fldCharType="separate"/>
          </w:r>
          <w:r w:rsidR="00792D07" w:rsidRPr="00F05228">
            <w:rPr>
              <w:rStyle w:val="a8"/>
              <w:rFonts w:cs="Times New Roman"/>
              <w:noProof/>
            </w:rPr>
            <w:t>2.10</w:t>
          </w:r>
          <w:r w:rsidR="00792D07">
            <w:rPr>
              <w:rFonts w:asciiTheme="minorHAnsi" w:eastAsiaTheme="minorEastAsia" w:hAnsiTheme="minorHAnsi"/>
              <w:noProof/>
              <w:sz w:val="21"/>
            </w:rPr>
            <w:tab/>
          </w:r>
          <w:r w:rsidR="00792D07" w:rsidRPr="00F05228">
            <w:rPr>
              <w:rStyle w:val="a8"/>
              <w:rFonts w:cs="Times New Roman"/>
              <w:noProof/>
            </w:rPr>
            <w:t>成果</w:t>
          </w:r>
          <w:r w:rsidR="00792D07">
            <w:rPr>
              <w:noProof/>
              <w:webHidden/>
            </w:rPr>
            <w:tab/>
          </w:r>
          <w:r w:rsidR="00792D07">
            <w:rPr>
              <w:noProof/>
              <w:webHidden/>
            </w:rPr>
            <w:fldChar w:fldCharType="begin"/>
          </w:r>
          <w:r w:rsidR="00792D07">
            <w:rPr>
              <w:noProof/>
              <w:webHidden/>
            </w:rPr>
            <w:instrText xml:space="preserve"> PAGEREF _Toc85060907 \h </w:instrText>
          </w:r>
          <w:r w:rsidR="00792D07">
            <w:rPr>
              <w:noProof/>
              <w:webHidden/>
            </w:rPr>
          </w:r>
          <w:r w:rsidR="00792D07">
            <w:rPr>
              <w:noProof/>
              <w:webHidden/>
            </w:rPr>
            <w:fldChar w:fldCharType="separate"/>
          </w:r>
          <w:ins w:id="37" w:author="Li Jinjie" w:date="2023-05-06T18:04:00Z">
            <w:r w:rsidR="0040222C">
              <w:rPr>
                <w:noProof/>
                <w:webHidden/>
              </w:rPr>
              <w:t>6</w:t>
            </w:r>
          </w:ins>
          <w:del w:id="38" w:author="Li Jinjie" w:date="2023-05-06T17:40:00Z">
            <w:r w:rsidR="00792D07" w:rsidDel="00310C29">
              <w:rPr>
                <w:noProof/>
                <w:webHidden/>
              </w:rPr>
              <w:delText>13</w:delText>
            </w:r>
          </w:del>
          <w:r w:rsidR="00792D07">
            <w:rPr>
              <w:noProof/>
              <w:webHidden/>
            </w:rPr>
            <w:fldChar w:fldCharType="end"/>
          </w:r>
          <w:r>
            <w:rPr>
              <w:noProof/>
            </w:rPr>
            <w:fldChar w:fldCharType="end"/>
          </w:r>
        </w:p>
        <w:p w14:paraId="219B3F72" w14:textId="63B9634E" w:rsidR="00792D07" w:rsidRDefault="00667830">
          <w:pPr>
            <w:pStyle w:val="TOC2"/>
            <w:tabs>
              <w:tab w:val="left" w:pos="126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"_Toc85060908" </w:instrText>
          </w:r>
          <w:r>
            <w:rPr>
              <w:noProof/>
            </w:rPr>
            <w:fldChar w:fldCharType="separate"/>
          </w:r>
          <w:r w:rsidR="00792D07" w:rsidRPr="00F05228">
            <w:rPr>
              <w:rStyle w:val="a8"/>
              <w:rFonts w:cs="Times New Roman"/>
              <w:noProof/>
            </w:rPr>
            <w:t>2.11</w:t>
          </w:r>
          <w:r w:rsidR="00792D07">
            <w:rPr>
              <w:rFonts w:asciiTheme="minorHAnsi" w:eastAsiaTheme="minorEastAsia" w:hAnsiTheme="minorHAnsi"/>
              <w:noProof/>
              <w:sz w:val="21"/>
            </w:rPr>
            <w:tab/>
          </w:r>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_Toc85060908 \h </w:instrText>
          </w:r>
          <w:r w:rsidR="00792D07">
            <w:rPr>
              <w:noProof/>
              <w:webHidden/>
            </w:rPr>
          </w:r>
          <w:r w:rsidR="00792D07">
            <w:rPr>
              <w:noProof/>
              <w:webHidden/>
            </w:rPr>
            <w:fldChar w:fldCharType="separate"/>
          </w:r>
          <w:ins w:id="39" w:author="Li Jinjie" w:date="2023-05-06T18:04:00Z">
            <w:r w:rsidR="0040222C">
              <w:rPr>
                <w:noProof/>
                <w:webHidden/>
              </w:rPr>
              <w:t>6</w:t>
            </w:r>
          </w:ins>
          <w:del w:id="40" w:author="Li Jinjie" w:date="2023-05-06T17:40:00Z">
            <w:r w:rsidR="00792D07" w:rsidDel="00310C29">
              <w:rPr>
                <w:noProof/>
                <w:webHidden/>
              </w:rPr>
              <w:delText>13</w:delText>
            </w:r>
          </w:del>
          <w:r w:rsidR="00792D07">
            <w:rPr>
              <w:noProof/>
              <w:webHidden/>
            </w:rPr>
            <w:fldChar w:fldCharType="end"/>
          </w:r>
          <w:r>
            <w:rPr>
              <w:noProof/>
            </w:rPr>
            <w:fldChar w:fldCharType="end"/>
          </w:r>
        </w:p>
        <w:p w14:paraId="5BDDC43D" w14:textId="218F30F5" w:rsidR="00792D07" w:rsidRDefault="00667830">
          <w:pPr>
            <w:pStyle w:val="TOC2"/>
            <w:tabs>
              <w:tab w:val="left" w:pos="126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"_Toc85060909" </w:instrText>
          </w:r>
          <w:r>
            <w:rPr>
              <w:noProof/>
            </w:rPr>
            <w:fldChar w:fldCharType="separate"/>
          </w:r>
          <w:r w:rsidR="00792D07" w:rsidRPr="00F05228">
            <w:rPr>
              <w:rStyle w:val="a8"/>
              <w:rFonts w:cs="Times New Roman"/>
              <w:noProof/>
            </w:rPr>
            <w:t>2.12</w:t>
          </w:r>
          <w:r w:rsidR="00792D07">
            <w:rPr>
              <w:rFonts w:asciiTheme="minorHAnsi" w:eastAsiaTheme="minorEastAsia" w:hAnsiTheme="minorHAnsi"/>
              <w:noProof/>
              <w:sz w:val="21"/>
            </w:rPr>
            <w:tab/>
          </w:r>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_Toc85060909 \h </w:instrText>
          </w:r>
          <w:r w:rsidR="00792D07">
            <w:rPr>
              <w:noProof/>
              <w:webHidden/>
            </w:rPr>
          </w:r>
          <w:r w:rsidR="00792D07">
            <w:rPr>
              <w:noProof/>
              <w:webHidden/>
            </w:rPr>
            <w:fldChar w:fldCharType="separate"/>
          </w:r>
          <w:ins w:id="41" w:author="Li Jinjie" w:date="2023-05-06T18:04:00Z">
            <w:r w:rsidR="0040222C">
              <w:rPr>
                <w:noProof/>
                <w:webHidden/>
              </w:rPr>
              <w:t>6</w:t>
            </w:r>
          </w:ins>
          <w:del w:id="42" w:author="Li Jinjie" w:date="2023-05-06T17:40:00Z">
            <w:r w:rsidR="00792D07" w:rsidDel="00310C29">
              <w:rPr>
                <w:noProof/>
                <w:webHidden/>
              </w:rPr>
              <w:delText>13</w:delText>
            </w:r>
          </w:del>
          <w:r w:rsidR="00792D07">
            <w:rPr>
              <w:noProof/>
              <w:webHidden/>
            </w:rPr>
            <w:fldChar w:fldCharType="end"/>
          </w:r>
          <w:r>
            <w:rPr>
              <w:noProof/>
            </w:rPr>
            <w:fldChar w:fldCharType="end"/>
          </w:r>
        </w:p>
        <w:p w14:paraId="65BE5178" w14:textId="3590E57B"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"_Toc85060910" </w:instrText>
          </w:r>
          <w:r>
            <w:rPr>
              <w:noProof/>
            </w:rPr>
            <w:fldChar w:fldCharType="separate"/>
          </w:r>
          <w:r w:rsidR="00792D07" w:rsidRPr="00F05228">
            <w:rPr>
              <w:rStyle w:val="a8"/>
              <w:noProof/>
            </w:rPr>
            <w:t>第三章</w:t>
          </w:r>
          <w:r w:rsidR="00792D07">
            <w:rPr>
              <w:rFonts w:asciiTheme="minorHAnsi" w:eastAsiaTheme="minorEastAsia" w:hAnsiTheme="minorHAnsi"/>
              <w:noProof/>
              <w:sz w:val="21"/>
            </w:rPr>
            <w:tab/>
          </w:r>
          <w:r w:rsidR="00792D07" w:rsidRPr="00F05228">
            <w:rPr>
              <w:rStyle w:val="a8"/>
              <w:noProof/>
            </w:rPr>
            <w:t>论文格式要求</w:t>
          </w:r>
          <w:r w:rsidR="00792D07">
            <w:rPr>
              <w:noProof/>
              <w:webHidden/>
            </w:rPr>
            <w:tab/>
          </w:r>
          <w:r w:rsidR="00792D07">
            <w:rPr>
              <w:noProof/>
              <w:webHidden/>
            </w:rPr>
            <w:fldChar w:fldCharType="begin"/>
          </w:r>
          <w:r w:rsidR="00792D07">
            <w:rPr>
              <w:noProof/>
              <w:webHidden/>
            </w:rPr>
            <w:instrText xml:space="preserve"> PAGEREF _Toc85060910 \h </w:instrText>
          </w:r>
          <w:r w:rsidR="00792D07">
            <w:rPr>
              <w:noProof/>
              <w:webHidden/>
            </w:rPr>
          </w:r>
          <w:r w:rsidR="00792D07">
            <w:rPr>
              <w:noProof/>
              <w:webHidden/>
            </w:rPr>
            <w:fldChar w:fldCharType="separate"/>
          </w:r>
          <w:ins w:id="43" w:author="Li Jinjie" w:date="2023-05-06T18:04:00Z">
            <w:r w:rsidR="0040222C">
              <w:rPr>
                <w:noProof/>
                <w:webHidden/>
              </w:rPr>
              <w:t>7</w:t>
            </w:r>
          </w:ins>
          <w:del w:id="44" w:author="Li Jinjie" w:date="2023-05-06T17:40:00Z">
            <w:r w:rsidR="00792D07" w:rsidDel="00310C29">
              <w:rPr>
                <w:noProof/>
                <w:webHidden/>
              </w:rPr>
              <w:delText>14</w:delText>
            </w:r>
          </w:del>
          <w:r w:rsidR="00792D07">
            <w:rPr>
              <w:noProof/>
              <w:webHidden/>
            </w:rPr>
            <w:fldChar w:fldCharType="end"/>
          </w:r>
          <w:r>
            <w:rPr>
              <w:noProof/>
            </w:rPr>
            <w:fldChar w:fldCharType="end"/>
          </w:r>
        </w:p>
        <w:p w14:paraId="5148455B" w14:textId="7B5C4E5C"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"_Toc85060911" </w:instrText>
          </w:r>
          <w:r>
            <w:rPr>
              <w:noProof/>
            </w:rPr>
            <w:fldChar w:fldCharType="separate"/>
          </w:r>
          <w:r w:rsidR="00792D07" w:rsidRPr="00F05228">
            <w:rPr>
              <w:rStyle w:val="a8"/>
              <w:rFonts w:cs="Times New Roman"/>
              <w:noProof/>
            </w:rPr>
            <w:t>第四章</w:t>
          </w:r>
          <w:r w:rsidR="00792D07">
            <w:rPr>
              <w:rFonts w:asciiTheme="minorHAnsi" w:eastAsiaTheme="minorEastAsia" w:hAnsiTheme="minorHAnsi"/>
              <w:noProof/>
              <w:sz w:val="21"/>
            </w:rPr>
            <w:tab/>
          </w:r>
          <w:r w:rsidR="00792D07" w:rsidRPr="00F05228">
            <w:rPr>
              <w:rStyle w:val="a8"/>
              <w:rFonts w:cs="Times New Roman"/>
              <w:noProof/>
            </w:rPr>
            <w:t>硕博士内容调整</w:t>
          </w:r>
          <w:r w:rsidR="00792D07">
            <w:rPr>
              <w:noProof/>
              <w:webHidden/>
            </w:rPr>
            <w:tab/>
          </w:r>
          <w:r w:rsidR="00792D07">
            <w:rPr>
              <w:noProof/>
              <w:webHidden/>
            </w:rPr>
            <w:fldChar w:fldCharType="begin"/>
          </w:r>
          <w:r w:rsidR="00792D07">
            <w:rPr>
              <w:noProof/>
              <w:webHidden/>
            </w:rPr>
            <w:instrText xml:space="preserve"> PAGEREF _Toc85060911 \h </w:instrText>
          </w:r>
          <w:r w:rsidR="00792D07">
            <w:rPr>
              <w:noProof/>
              <w:webHidden/>
            </w:rPr>
          </w:r>
          <w:r w:rsidR="00792D07">
            <w:rPr>
              <w:noProof/>
              <w:webHidden/>
            </w:rPr>
            <w:fldChar w:fldCharType="separate"/>
          </w:r>
          <w:ins w:id="45" w:author="Li Jinjie" w:date="2023-05-06T18:04:00Z">
            <w:r w:rsidR="0040222C">
              <w:rPr>
                <w:noProof/>
                <w:webHidden/>
              </w:rPr>
              <w:t>9</w:t>
            </w:r>
          </w:ins>
          <w:del w:id="46" w:author="Li Jinjie" w:date="2023-05-06T17:40:00Z">
            <w:r w:rsidR="00792D07" w:rsidDel="00310C29">
              <w:rPr>
                <w:noProof/>
                <w:webHidden/>
              </w:rPr>
              <w:delText>16</w:delText>
            </w:r>
          </w:del>
          <w:r w:rsidR="00792D07">
            <w:rPr>
              <w:noProof/>
              <w:webHidden/>
            </w:rPr>
            <w:fldChar w:fldCharType="end"/>
          </w:r>
          <w:r>
            <w:rPr>
              <w:noProof/>
            </w:rPr>
            <w:fldChar w:fldCharType="end"/>
          </w:r>
        </w:p>
        <w:p w14:paraId="5C9988F3" w14:textId="1F803D90"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"_Toc85060912" </w:instrText>
          </w:r>
          <w:r>
            <w:rPr>
              <w:noProof/>
            </w:rPr>
            <w:fldChar w:fldCharType="separate"/>
          </w:r>
          <w:r w:rsidR="00792D07" w:rsidRPr="00F05228">
            <w:rPr>
              <w:rStyle w:val="a8"/>
              <w:rFonts w:cs="Times New Roman"/>
              <w:noProof/>
            </w:rPr>
            <w:t>第五章</w:t>
          </w:r>
          <w:r w:rsidR="00792D07">
            <w:rPr>
              <w:rFonts w:asciiTheme="minorHAnsi" w:eastAsiaTheme="minorEastAsia" w:hAnsiTheme="minorHAnsi"/>
              <w:noProof/>
              <w:sz w:val="21"/>
            </w:rPr>
            <w:tab/>
          </w:r>
          <w:r w:rsidR="00792D07" w:rsidRPr="00F05228">
            <w:rPr>
              <w:rStyle w:val="a8"/>
              <w:rFonts w:cs="Times New Roman"/>
              <w:noProof/>
            </w:rPr>
            <w:t>本模板说明</w:t>
          </w:r>
          <w:r w:rsidR="00792D07">
            <w:rPr>
              <w:noProof/>
              <w:webHidden/>
            </w:rPr>
            <w:tab/>
          </w:r>
          <w:r w:rsidR="00792D07">
            <w:rPr>
              <w:noProof/>
              <w:webHidden/>
            </w:rPr>
            <w:fldChar w:fldCharType="begin"/>
          </w:r>
          <w:r w:rsidR="00792D07">
            <w:rPr>
              <w:noProof/>
              <w:webHidden/>
            </w:rPr>
            <w:instrText xml:space="preserve"> PAGEREF _Toc85060912 \h </w:instrText>
          </w:r>
          <w:r w:rsidR="00792D07">
            <w:rPr>
              <w:noProof/>
              <w:webHidden/>
            </w:rPr>
          </w:r>
          <w:r w:rsidR="00792D07">
            <w:rPr>
              <w:noProof/>
              <w:webHidden/>
            </w:rPr>
            <w:fldChar w:fldCharType="separate"/>
          </w:r>
          <w:ins w:id="47" w:author="Li Jinjie" w:date="2023-05-06T18:04:00Z">
            <w:r w:rsidR="0040222C">
              <w:rPr>
                <w:noProof/>
                <w:webHidden/>
              </w:rPr>
              <w:t>10</w:t>
            </w:r>
          </w:ins>
          <w:del w:id="48" w:author="Li Jinjie" w:date="2023-05-06T17:40:00Z">
            <w:r w:rsidR="00792D07" w:rsidDel="00310C29">
              <w:rPr>
                <w:noProof/>
                <w:webHidden/>
              </w:rPr>
              <w:delText>17</w:delText>
            </w:r>
          </w:del>
          <w:r w:rsidR="00792D07">
            <w:rPr>
              <w:noProof/>
              <w:webHidden/>
            </w:rPr>
            <w:fldChar w:fldCharType="end"/>
          </w:r>
          <w:r>
            <w:rPr>
              <w:noProof/>
            </w:rPr>
            <w:fldChar w:fldCharType="end"/>
          </w:r>
        </w:p>
        <w:p w14:paraId="0927CAC4" w14:textId="7BB34697"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"_Toc85060913" </w:instrText>
          </w:r>
          <w:r>
            <w:rPr>
              <w:noProof/>
            </w:rPr>
            <w:fldChar w:fldCharType="separate"/>
          </w:r>
          <w:r w:rsidR="00792D07" w:rsidRPr="00F05228">
            <w:rPr>
              <w:rStyle w:val="a8"/>
              <w:rFonts w:cs="Times New Roman"/>
              <w:noProof/>
            </w:rPr>
            <w:t>第六章</w:t>
          </w:r>
          <w:r w:rsidR="00792D07">
            <w:rPr>
              <w:rFonts w:asciiTheme="minorHAnsi" w:eastAsiaTheme="minorEastAsia" w:hAnsiTheme="minorHAnsi"/>
              <w:noProof/>
              <w:sz w:val="21"/>
            </w:rPr>
            <w:tab/>
          </w:r>
          <w:r w:rsidR="00792D07" w:rsidRPr="00F05228">
            <w:rPr>
              <w:rStyle w:val="a8"/>
              <w:rFonts w:cs="Times New Roman"/>
              <w:noProof/>
            </w:rPr>
            <w:t>最后说明</w:t>
          </w:r>
          <w:r w:rsidR="00792D07">
            <w:rPr>
              <w:noProof/>
              <w:webHidden/>
            </w:rPr>
            <w:tab/>
          </w:r>
          <w:r w:rsidR="00792D07">
            <w:rPr>
              <w:noProof/>
              <w:webHidden/>
            </w:rPr>
            <w:fldChar w:fldCharType="begin"/>
          </w:r>
          <w:r w:rsidR="00792D07">
            <w:rPr>
              <w:noProof/>
              <w:webHidden/>
            </w:rPr>
            <w:instrText xml:space="preserve"> PAGEREF _Toc85060913 \h </w:instrText>
          </w:r>
          <w:r w:rsidR="00792D07">
            <w:rPr>
              <w:noProof/>
              <w:webHidden/>
            </w:rPr>
          </w:r>
          <w:r w:rsidR="00792D07">
            <w:rPr>
              <w:noProof/>
              <w:webHidden/>
            </w:rPr>
            <w:fldChar w:fldCharType="separate"/>
          </w:r>
          <w:ins w:id="49" w:author="Li Jinjie" w:date="2023-05-06T18:04:00Z">
            <w:r w:rsidR="0040222C">
              <w:rPr>
                <w:noProof/>
                <w:webHidden/>
              </w:rPr>
              <w:t>11</w:t>
            </w:r>
          </w:ins>
          <w:del w:id="50" w:author="Li Jinjie" w:date="2023-05-06T17:40:00Z">
            <w:r w:rsidR="00792D07" w:rsidDel="00310C29">
              <w:rPr>
                <w:noProof/>
                <w:webHidden/>
              </w:rPr>
              <w:delText>18</w:delText>
            </w:r>
          </w:del>
          <w:r w:rsidR="00792D07">
            <w:rPr>
              <w:noProof/>
              <w:webHidden/>
            </w:rPr>
            <w:fldChar w:fldCharType="end"/>
          </w:r>
          <w:r>
            <w:rPr>
              <w:noProof/>
            </w:rPr>
            <w:fldChar w:fldCharType="end"/>
          </w:r>
        </w:p>
        <w:p w14:paraId="569A77AD" w14:textId="757BE270"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"_Toc85060914" </w:instrText>
          </w:r>
          <w:r>
            <w:rPr>
              <w:noProof/>
            </w:rPr>
            <w:fldChar w:fldCharType="separate"/>
          </w:r>
          <w:r w:rsidR="00792D07" w:rsidRPr="00F05228">
            <w:rPr>
              <w:rStyle w:val="a8"/>
              <w:rFonts w:cs="Times New Roman"/>
              <w:noProof/>
            </w:rPr>
            <w:t>第七章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_Toc85060914 \h </w:instrText>
          </w:r>
          <w:r w:rsidR="00792D07">
            <w:rPr>
              <w:noProof/>
              <w:webHidden/>
            </w:rPr>
          </w:r>
          <w:r w:rsidR="00792D07">
            <w:rPr>
              <w:noProof/>
              <w:webHidden/>
            </w:rPr>
            <w:fldChar w:fldCharType="separate"/>
          </w:r>
          <w:ins w:id="51" w:author="Li Jinjie" w:date="2023-05-06T18:04:00Z">
            <w:r w:rsidR="0040222C">
              <w:rPr>
                <w:noProof/>
                <w:webHidden/>
              </w:rPr>
              <w:t>12</w:t>
            </w:r>
          </w:ins>
          <w:del w:id="52" w:author="Li Jinjie" w:date="2023-05-06T17:40:00Z">
            <w:r w:rsidR="00792D07" w:rsidDel="00310C29">
              <w:rPr>
                <w:noProof/>
                <w:webHidden/>
              </w:rPr>
              <w:delText>19</w:delText>
            </w:r>
          </w:del>
          <w:r w:rsidR="00792D07">
            <w:rPr>
              <w:noProof/>
              <w:webHidden/>
            </w:rPr>
            <w:fldChar w:fldCharType="end"/>
          </w:r>
          <w:r>
            <w:rPr>
              <w:noProof/>
            </w:rPr>
            <w:fldChar w:fldCharType="end"/>
          </w:r>
        </w:p>
        <w:p w14:paraId="7EEE03B5" w14:textId="307651AE"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"_Toc85060915" </w:instrText>
          </w:r>
          <w:r>
            <w:rPr>
              <w:noProof/>
            </w:rPr>
            <w:fldChar w:fldCharType="separate"/>
          </w:r>
          <w:r w:rsidR="00792D07" w:rsidRPr="00F05228">
            <w:rPr>
              <w:rStyle w:val="a8"/>
              <w:rFonts w:cs="Times New Roman"/>
              <w:noProof/>
            </w:rPr>
            <w:t>第八章</w:t>
          </w:r>
          <w:r w:rsidR="00792D07">
            <w:rPr>
              <w:rFonts w:asciiTheme="minorHAnsi" w:eastAsiaTheme="minorEastAsia" w:hAnsiTheme="minorHAnsi"/>
              <w:noProof/>
              <w:sz w:val="21"/>
            </w:rPr>
            <w:tab/>
          </w:r>
          <w:r w:rsidR="00792D07" w:rsidRPr="00F05228">
            <w:rPr>
              <w:rStyle w:val="a8"/>
              <w:rFonts w:cs="Times New Roman"/>
              <w:noProof/>
            </w:rPr>
            <w:t>正文第一章</w:t>
          </w:r>
          <w:r w:rsidR="00792D07">
            <w:rPr>
              <w:noProof/>
              <w:webHidden/>
            </w:rPr>
            <w:tab/>
          </w:r>
          <w:r w:rsidR="00792D07">
            <w:rPr>
              <w:noProof/>
              <w:webHidden/>
            </w:rPr>
            <w:fldChar w:fldCharType="begin"/>
          </w:r>
          <w:r w:rsidR="00792D07">
            <w:rPr>
              <w:noProof/>
              <w:webHidden/>
            </w:rPr>
            <w:instrText xml:space="preserve"> PAGEREF _Toc85060915 \h </w:instrText>
          </w:r>
          <w:r w:rsidR="00792D07">
            <w:rPr>
              <w:noProof/>
              <w:webHidden/>
            </w:rPr>
          </w:r>
          <w:r w:rsidR="00792D07">
            <w:rPr>
              <w:noProof/>
              <w:webHidden/>
            </w:rPr>
            <w:fldChar w:fldCharType="separate"/>
          </w:r>
          <w:ins w:id="53" w:author="Li Jinjie" w:date="2023-05-06T18:04:00Z">
            <w:r w:rsidR="0040222C">
              <w:rPr>
                <w:noProof/>
                <w:webHidden/>
              </w:rPr>
              <w:t>13</w:t>
            </w:r>
          </w:ins>
          <w:del w:id="54" w:author="Li Jinjie" w:date="2023-05-06T17:40:00Z">
            <w:r w:rsidR="00792D07" w:rsidDel="00310C29">
              <w:rPr>
                <w:noProof/>
                <w:webHidden/>
              </w:rPr>
              <w:delText>20</w:delText>
            </w:r>
          </w:del>
          <w:r w:rsidR="00792D07">
            <w:rPr>
              <w:noProof/>
              <w:webHidden/>
            </w:rPr>
            <w:fldChar w:fldCharType="end"/>
          </w:r>
          <w:r>
            <w:rPr>
              <w:noProof/>
            </w:rPr>
            <w:fldChar w:fldCharType="end"/>
          </w:r>
        </w:p>
        <w:p w14:paraId="0C112B1F" w14:textId="13F12376"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"_Toc85060916" </w:instrText>
          </w:r>
          <w:r>
            <w:rPr>
              <w:noProof/>
            </w:rPr>
            <w:fldChar w:fldCharType="separate"/>
          </w:r>
          <w:r w:rsidR="00792D07" w:rsidRPr="00F05228">
            <w:rPr>
              <w:rStyle w:val="a8"/>
              <w:rFonts w:cs="Times New Roman"/>
              <w:noProof/>
            </w:rPr>
            <w:t>第九章</w:t>
          </w:r>
          <w:r w:rsidR="00792D07">
            <w:rPr>
              <w:rFonts w:asciiTheme="minorHAnsi" w:eastAsiaTheme="minorEastAsia" w:hAnsiTheme="minorHAnsi"/>
              <w:noProof/>
              <w:sz w:val="21"/>
            </w:rPr>
            <w:tab/>
          </w:r>
          <w:r w:rsidR="00792D07" w:rsidRPr="00F05228">
            <w:rPr>
              <w:rStyle w:val="a8"/>
              <w:rFonts w:cs="Times New Roman"/>
              <w:noProof/>
            </w:rPr>
            <w:t>正文第二章</w:t>
          </w:r>
          <w:r w:rsidR="00792D07">
            <w:rPr>
              <w:noProof/>
              <w:webHidden/>
            </w:rPr>
            <w:tab/>
          </w:r>
          <w:r w:rsidR="00792D07">
            <w:rPr>
              <w:noProof/>
              <w:webHidden/>
            </w:rPr>
            <w:fldChar w:fldCharType="begin"/>
          </w:r>
          <w:r w:rsidR="00792D07">
            <w:rPr>
              <w:noProof/>
              <w:webHidden/>
            </w:rPr>
            <w:instrText xml:space="preserve"> PAGEREF _Toc85060916 \h </w:instrText>
          </w:r>
          <w:r w:rsidR="00792D07">
            <w:rPr>
              <w:noProof/>
              <w:webHidden/>
            </w:rPr>
          </w:r>
          <w:r w:rsidR="00792D07">
            <w:rPr>
              <w:noProof/>
              <w:webHidden/>
            </w:rPr>
            <w:fldChar w:fldCharType="separate"/>
          </w:r>
          <w:ins w:id="55" w:author="Li Jinjie" w:date="2023-05-06T18:04:00Z">
            <w:r w:rsidR="0040222C">
              <w:rPr>
                <w:noProof/>
                <w:webHidden/>
              </w:rPr>
              <w:t>14</w:t>
            </w:r>
          </w:ins>
          <w:del w:id="56" w:author="Li Jinjie" w:date="2023-05-06T17:40:00Z">
            <w:r w:rsidR="00792D07" w:rsidDel="00310C29">
              <w:rPr>
                <w:noProof/>
                <w:webHidden/>
              </w:rPr>
              <w:delText>21</w:delText>
            </w:r>
          </w:del>
          <w:r w:rsidR="00792D07">
            <w:rPr>
              <w:noProof/>
              <w:webHidden/>
            </w:rPr>
            <w:fldChar w:fldCharType="end"/>
          </w:r>
          <w:r>
            <w:rPr>
              <w:noProof/>
            </w:rPr>
            <w:fldChar w:fldCharType="end"/>
          </w:r>
        </w:p>
        <w:p w14:paraId="09AFFB30" w14:textId="42EC8160" w:rsidR="00792D07" w:rsidRDefault="00667830">
          <w:pPr>
            <w:pStyle w:val="TOC1"/>
            <w:spacing w:before="163"/>
            <w:rPr>
              <w:rFonts w:asciiTheme="minorHAnsi" w:eastAsiaTheme="minorEastAsia" w:hAnsiTheme="minorHAnsi"/>
              <w:noProof/>
              <w:sz w:val="21"/>
            </w:rPr>
          </w:pPr>
          <w:r>
            <w:rPr>
              <w:noProof/>
            </w:rPr>
            <w:fldChar w:fldCharType="begin"/>
          </w:r>
          <w:r>
            <w:rPr>
              <w:noProof/>
            </w:rPr>
            <w:instrText xml:space="preserve"> HYPERLINK \l "_Toc85060917" </w:instrText>
          </w:r>
          <w:r>
            <w:rPr>
              <w:noProof/>
            </w:rPr>
            <w:fldChar w:fldCharType="separate"/>
          </w:r>
          <w:r w:rsidR="00792D07" w:rsidRPr="00F05228">
            <w:rPr>
              <w:rStyle w:val="a8"/>
              <w:rFonts w:cs="Times New Roman"/>
              <w:noProof/>
            </w:rPr>
            <w:t>总结</w:t>
          </w:r>
          <w:r w:rsidR="00792D07">
            <w:rPr>
              <w:noProof/>
              <w:webHidden/>
            </w:rPr>
            <w:tab/>
          </w:r>
          <w:r w:rsidR="00792D07">
            <w:rPr>
              <w:noProof/>
              <w:webHidden/>
            </w:rPr>
            <w:fldChar w:fldCharType="begin"/>
          </w:r>
          <w:r w:rsidR="00792D07">
            <w:rPr>
              <w:noProof/>
              <w:webHidden/>
            </w:rPr>
            <w:instrText xml:space="preserve"> PAGEREF _Toc85060917 \h </w:instrText>
          </w:r>
          <w:r w:rsidR="00792D07">
            <w:rPr>
              <w:noProof/>
              <w:webHidden/>
            </w:rPr>
          </w:r>
          <w:r w:rsidR="00792D07">
            <w:rPr>
              <w:noProof/>
              <w:webHidden/>
            </w:rPr>
            <w:fldChar w:fldCharType="separate"/>
          </w:r>
          <w:ins w:id="57" w:author="Li Jinjie" w:date="2023-05-06T18:04:00Z">
            <w:r w:rsidR="0040222C">
              <w:rPr>
                <w:noProof/>
                <w:webHidden/>
              </w:rPr>
              <w:t>18</w:t>
            </w:r>
          </w:ins>
          <w:del w:id="58" w:author="Li Jinjie" w:date="2023-05-06T17:40:00Z">
            <w:r w:rsidR="00792D07" w:rsidDel="00310C29">
              <w:rPr>
                <w:noProof/>
                <w:webHidden/>
              </w:rPr>
              <w:delText>22</w:delText>
            </w:r>
          </w:del>
          <w:r w:rsidR="00792D07">
            <w:rPr>
              <w:noProof/>
              <w:webHidden/>
            </w:rPr>
            <w:fldChar w:fldCharType="end"/>
          </w:r>
          <w:r>
            <w:rPr>
              <w:noProof/>
            </w:rPr>
            <w:fldChar w:fldCharType="end"/>
          </w:r>
        </w:p>
        <w:p w14:paraId="3F441962" w14:textId="6456797D" w:rsidR="00792D07" w:rsidRDefault="00667830">
          <w:pPr>
            <w:pStyle w:val="TOC1"/>
            <w:spacing w:before="163"/>
            <w:rPr>
              <w:rFonts w:asciiTheme="minorHAnsi" w:eastAsiaTheme="minorEastAsia" w:hAnsiTheme="minorHAnsi"/>
              <w:noProof/>
              <w:sz w:val="21"/>
            </w:rPr>
          </w:pPr>
          <w:r>
            <w:rPr>
              <w:noProof/>
            </w:rPr>
            <w:fldChar w:fldCharType="begin"/>
          </w:r>
          <w:r>
            <w:rPr>
              <w:noProof/>
            </w:rPr>
            <w:instrText xml:space="preserve"> HYPERLINK \l "_Toc85060918" </w:instrText>
          </w:r>
          <w:r>
            <w:rPr>
              <w:noProof/>
            </w:rPr>
            <w:fldChar w:fldCharType="separate"/>
          </w:r>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_Toc85060918 \h </w:instrText>
          </w:r>
          <w:r w:rsidR="00792D07">
            <w:rPr>
              <w:noProof/>
              <w:webHidden/>
            </w:rPr>
          </w:r>
          <w:r w:rsidR="00792D07">
            <w:rPr>
              <w:noProof/>
              <w:webHidden/>
            </w:rPr>
            <w:fldChar w:fldCharType="separate"/>
          </w:r>
          <w:ins w:id="59" w:author="Li Jinjie" w:date="2023-05-06T18:04:00Z">
            <w:r w:rsidR="0040222C">
              <w:rPr>
                <w:noProof/>
                <w:webHidden/>
              </w:rPr>
              <w:t>19</w:t>
            </w:r>
          </w:ins>
          <w:del w:id="60" w:author="Li Jinjie" w:date="2023-05-06T17:40:00Z">
            <w:r w:rsidR="00792D07" w:rsidDel="00310C29">
              <w:rPr>
                <w:noProof/>
                <w:webHidden/>
              </w:rPr>
              <w:delText>23</w:delText>
            </w:r>
          </w:del>
          <w:r w:rsidR="00792D07">
            <w:rPr>
              <w:noProof/>
              <w:webHidden/>
            </w:rPr>
            <w:fldChar w:fldCharType="end"/>
          </w:r>
          <w:r>
            <w:rPr>
              <w:noProof/>
            </w:rPr>
            <w:fldChar w:fldCharType="end"/>
          </w:r>
        </w:p>
        <w:p w14:paraId="328EA03D" w14:textId="0D5A5A3E" w:rsidR="00792D07" w:rsidRDefault="00667830">
          <w:pPr>
            <w:pStyle w:val="TOC1"/>
            <w:spacing w:before="163"/>
            <w:rPr>
              <w:rFonts w:asciiTheme="minorHAnsi" w:eastAsiaTheme="minorEastAsia" w:hAnsiTheme="minorHAnsi"/>
              <w:noProof/>
              <w:sz w:val="21"/>
            </w:rPr>
          </w:pPr>
          <w:r>
            <w:rPr>
              <w:noProof/>
            </w:rPr>
            <w:fldChar w:fldCharType="begin"/>
          </w:r>
          <w:r>
            <w:rPr>
              <w:noProof/>
            </w:rPr>
            <w:instrText xml:space="preserve"> HYPERLINK \l "_Toc85060919" </w:instrText>
          </w:r>
          <w:r>
            <w:rPr>
              <w:noProof/>
            </w:rPr>
            <w:fldChar w:fldCharType="separate"/>
          </w:r>
          <w:r w:rsidR="00792D07" w:rsidRPr="00F05228">
            <w:rPr>
              <w:rStyle w:val="a8"/>
              <w:rFonts w:cs="Times New Roman"/>
              <w:noProof/>
            </w:rPr>
            <w:t>附录</w:t>
          </w:r>
          <w:r w:rsidR="00792D07">
            <w:rPr>
              <w:noProof/>
              <w:webHidden/>
            </w:rPr>
            <w:tab/>
          </w:r>
          <w:r w:rsidR="00792D07">
            <w:rPr>
              <w:noProof/>
              <w:webHidden/>
            </w:rPr>
            <w:fldChar w:fldCharType="begin"/>
          </w:r>
          <w:r w:rsidR="00792D07">
            <w:rPr>
              <w:noProof/>
              <w:webHidden/>
            </w:rPr>
            <w:instrText xml:space="preserve"> PAGEREF _Toc85060919 \h </w:instrText>
          </w:r>
          <w:r w:rsidR="00792D07">
            <w:rPr>
              <w:noProof/>
              <w:webHidden/>
            </w:rPr>
          </w:r>
          <w:r w:rsidR="00792D07">
            <w:rPr>
              <w:noProof/>
              <w:webHidden/>
            </w:rPr>
            <w:fldChar w:fldCharType="separate"/>
          </w:r>
          <w:ins w:id="61" w:author="Li Jinjie" w:date="2023-05-06T18:04:00Z">
            <w:r w:rsidR="0040222C">
              <w:rPr>
                <w:noProof/>
                <w:webHidden/>
              </w:rPr>
              <w:t>20</w:t>
            </w:r>
          </w:ins>
          <w:del w:id="62" w:author="Li Jinjie" w:date="2023-05-06T17:40:00Z">
            <w:r w:rsidR="00792D07" w:rsidDel="00310C29">
              <w:rPr>
                <w:noProof/>
                <w:webHidden/>
              </w:rPr>
              <w:delText>24</w:delText>
            </w:r>
          </w:del>
          <w:r w:rsidR="00792D07">
            <w:rPr>
              <w:noProof/>
              <w:webHidden/>
            </w:rPr>
            <w:fldChar w:fldCharType="end"/>
          </w:r>
          <w:r>
            <w:rPr>
              <w:noProof/>
            </w:rPr>
            <w:fldChar w:fldCharType="end"/>
          </w:r>
        </w:p>
        <w:p w14:paraId="24A6239F" w14:textId="0CE15903" w:rsidR="00792D07" w:rsidRDefault="00667830">
          <w:pPr>
            <w:pStyle w:val="TOC1"/>
            <w:spacing w:before="163"/>
            <w:rPr>
              <w:rFonts w:asciiTheme="minorHAnsi" w:eastAsiaTheme="minorEastAsia" w:hAnsiTheme="minorHAnsi"/>
              <w:noProof/>
              <w:sz w:val="21"/>
            </w:rPr>
          </w:pPr>
          <w:r>
            <w:rPr>
              <w:noProof/>
            </w:rPr>
            <w:lastRenderedPageBreak/>
            <w:fldChar w:fldCharType="begin"/>
          </w:r>
          <w:r>
            <w:rPr>
              <w:noProof/>
            </w:rPr>
            <w:instrText xml:space="preserve"> HYPERLINK \l "_Toc85060920" </w:instrText>
          </w:r>
          <w:r>
            <w:rPr>
              <w:noProof/>
            </w:rPr>
            <w:fldChar w:fldCharType="separate"/>
          </w:r>
          <w:r w:rsidR="00792D07" w:rsidRPr="00F05228">
            <w:rPr>
              <w:rStyle w:val="a8"/>
              <w:rFonts w:cs="Times New Roman"/>
              <w:noProof/>
            </w:rPr>
            <w:t>攻读学位期间取得的成果</w:t>
          </w:r>
          <w:r w:rsidR="00792D07">
            <w:rPr>
              <w:noProof/>
              <w:webHidden/>
            </w:rPr>
            <w:tab/>
          </w:r>
          <w:r w:rsidR="00792D07">
            <w:rPr>
              <w:noProof/>
              <w:webHidden/>
            </w:rPr>
            <w:fldChar w:fldCharType="begin"/>
          </w:r>
          <w:r w:rsidR="00792D07">
            <w:rPr>
              <w:noProof/>
              <w:webHidden/>
            </w:rPr>
            <w:instrText xml:space="preserve"> PAGEREF _Toc85060920 \h </w:instrText>
          </w:r>
          <w:r w:rsidR="00792D07">
            <w:rPr>
              <w:noProof/>
              <w:webHidden/>
            </w:rPr>
          </w:r>
          <w:r w:rsidR="00792D07">
            <w:rPr>
              <w:noProof/>
              <w:webHidden/>
            </w:rPr>
            <w:fldChar w:fldCharType="separate"/>
          </w:r>
          <w:ins w:id="63" w:author="Li Jinjie" w:date="2023-05-06T18:04:00Z">
            <w:r w:rsidR="0040222C">
              <w:rPr>
                <w:noProof/>
                <w:webHidden/>
              </w:rPr>
              <w:t>21</w:t>
            </w:r>
          </w:ins>
          <w:del w:id="64" w:author="Li Jinjie" w:date="2023-05-06T17:40:00Z">
            <w:r w:rsidR="00792D07" w:rsidDel="00310C29">
              <w:rPr>
                <w:noProof/>
                <w:webHidden/>
              </w:rPr>
              <w:delText>25</w:delText>
            </w:r>
          </w:del>
          <w:r w:rsidR="00792D07">
            <w:rPr>
              <w:noProof/>
              <w:webHidden/>
            </w:rPr>
            <w:fldChar w:fldCharType="end"/>
          </w:r>
          <w:r>
            <w:rPr>
              <w:noProof/>
            </w:rPr>
            <w:fldChar w:fldCharType="end"/>
          </w:r>
        </w:p>
        <w:p w14:paraId="14B14DFA" w14:textId="43FDA930" w:rsidR="00792D07" w:rsidRDefault="00667830">
          <w:pPr>
            <w:pStyle w:val="TOC1"/>
            <w:spacing w:before="163"/>
            <w:rPr>
              <w:rFonts w:asciiTheme="minorHAnsi" w:eastAsiaTheme="minorEastAsia" w:hAnsiTheme="minorHAnsi"/>
              <w:noProof/>
              <w:sz w:val="21"/>
            </w:rPr>
          </w:pPr>
          <w:r>
            <w:rPr>
              <w:noProof/>
            </w:rPr>
            <w:fldChar w:fldCharType="begin"/>
          </w:r>
          <w:r>
            <w:rPr>
              <w:noProof/>
            </w:rPr>
            <w:instrText xml:space="preserve"> HYPERLINK \l "_Toc85060921" </w:instrText>
          </w:r>
          <w:r>
            <w:rPr>
              <w:noProof/>
            </w:rPr>
            <w:fldChar w:fldCharType="separate"/>
          </w:r>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_Toc85060921 \h </w:instrText>
          </w:r>
          <w:r w:rsidR="00792D07">
            <w:rPr>
              <w:noProof/>
              <w:webHidden/>
            </w:rPr>
          </w:r>
          <w:r w:rsidR="00792D07">
            <w:rPr>
              <w:noProof/>
              <w:webHidden/>
            </w:rPr>
            <w:fldChar w:fldCharType="separate"/>
          </w:r>
          <w:ins w:id="65" w:author="Li Jinjie" w:date="2023-05-06T18:04:00Z">
            <w:r w:rsidR="0040222C">
              <w:rPr>
                <w:noProof/>
                <w:webHidden/>
              </w:rPr>
              <w:t>22</w:t>
            </w:r>
          </w:ins>
          <w:del w:id="66" w:author="Li Jinjie" w:date="2023-05-06T17:40:00Z">
            <w:r w:rsidR="00792D07" w:rsidDel="00310C29">
              <w:rPr>
                <w:noProof/>
                <w:webHidden/>
              </w:rPr>
              <w:delText>26</w:delText>
            </w:r>
          </w:del>
          <w:r w:rsidR="00792D07">
            <w:rPr>
              <w:noProof/>
              <w:webHidden/>
            </w:rPr>
            <w:fldChar w:fldCharType="end"/>
          </w:r>
          <w:r>
            <w:rPr>
              <w:noProof/>
            </w:rPr>
            <w:fldChar w:fldCharType="end"/>
          </w:r>
        </w:p>
        <w:p w14:paraId="710920AC" w14:textId="26F667BD" w:rsidR="00792D07" w:rsidRDefault="00667830">
          <w:pPr>
            <w:pStyle w:val="TOC1"/>
            <w:spacing w:before="163"/>
            <w:rPr>
              <w:rFonts w:asciiTheme="minorHAnsi" w:eastAsiaTheme="minorEastAsia" w:hAnsiTheme="minorHAnsi"/>
              <w:noProof/>
              <w:sz w:val="21"/>
            </w:rPr>
          </w:pPr>
          <w:r>
            <w:rPr>
              <w:noProof/>
            </w:rPr>
            <w:fldChar w:fldCharType="begin"/>
          </w:r>
          <w:r>
            <w:rPr>
              <w:noProof/>
            </w:rPr>
            <w:instrText xml:space="preserve"> HYPERLINK \l "_Toc85060922" </w:instrText>
          </w:r>
          <w:r>
            <w:rPr>
              <w:noProof/>
            </w:rPr>
            <w:fldChar w:fldCharType="separate"/>
          </w:r>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_Toc85060922 \h </w:instrText>
          </w:r>
          <w:r w:rsidR="00792D07">
            <w:rPr>
              <w:noProof/>
              <w:webHidden/>
            </w:rPr>
          </w:r>
          <w:r w:rsidR="00792D07">
            <w:rPr>
              <w:noProof/>
              <w:webHidden/>
            </w:rPr>
            <w:fldChar w:fldCharType="separate"/>
          </w:r>
          <w:ins w:id="67" w:author="Li Jinjie" w:date="2023-05-06T18:04:00Z">
            <w:r w:rsidR="0040222C">
              <w:rPr>
                <w:noProof/>
                <w:webHidden/>
              </w:rPr>
              <w:t>23</w:t>
            </w:r>
          </w:ins>
          <w:del w:id="68" w:author="Li Jinjie" w:date="2023-05-06T17:40:00Z">
            <w:r w:rsidR="00792D07" w:rsidDel="00310C29">
              <w:rPr>
                <w:noProof/>
                <w:webHidden/>
              </w:rPr>
              <w:delText>27</w:delText>
            </w:r>
          </w:del>
          <w:r w:rsidR="00792D07">
            <w:rPr>
              <w:noProof/>
              <w:webHidden/>
            </w:rPr>
            <w:fldChar w:fldCharType="end"/>
          </w:r>
          <w:r>
            <w:rPr>
              <w:noProof/>
            </w:rPr>
            <w:fldChar w:fldCharType="end"/>
          </w:r>
        </w:p>
        <w:p w14:paraId="5C8228C7" w14:textId="063750D0" w:rsidR="006A7A34" w:rsidRPr="00B207E0" w:rsidRDefault="009A2A98">
          <w:pPr>
            <w:rPr>
              <w:rFonts w:cs="Times New Roman"/>
            </w:rPr>
          </w:pPr>
          <w:r w:rsidRPr="00B207E0">
            <w:rPr>
              <w:rFonts w:cs="Times New Roman"/>
            </w:rPr>
            <w:fldChar w:fldCharType="end"/>
          </w:r>
        </w:p>
      </w:sdtContent>
    </w:sdt>
    <w:bookmarkEnd w:id="8" w:displacedByCustomXml="prev"/>
    <w:p w14:paraId="0863448C" w14:textId="54545644"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378C5C1F" w14:textId="7D9F6751" w:rsidR="001634BC" w:rsidRPr="005C3059" w:rsidRDefault="00505F73" w:rsidP="005C3059">
      <w:pPr>
        <w:spacing w:beforeLines="50" w:before="163" w:afterLines="50" w:after="163" w:line="240" w:lineRule="auto"/>
        <w:jc w:val="center"/>
        <w:rPr>
          <w:rFonts w:ascii="黑体" w:eastAsia="黑体" w:hAnsi="黑体"/>
          <w:sz w:val="32"/>
          <w:szCs w:val="32"/>
        </w:rPr>
      </w:pPr>
      <w:bookmarkStart w:id="69" w:name="_Toc467679510"/>
      <w:r>
        <w:rPr>
          <w:rFonts w:ascii="黑体" w:eastAsia="黑体" w:hAnsi="黑体"/>
          <w:sz w:val="32"/>
          <w:szCs w:val="32"/>
        </w:rPr>
        <w:lastRenderedPageBreak/>
        <w:t>图</w:t>
      </w:r>
      <w:r>
        <w:rPr>
          <w:rFonts w:ascii="黑体" w:eastAsia="黑体" w:hAnsi="黑体" w:hint="eastAsia"/>
          <w:sz w:val="32"/>
          <w:szCs w:val="32"/>
        </w:rPr>
        <w:t>清单</w:t>
      </w:r>
      <w:bookmarkEnd w:id="69"/>
    </w:p>
    <w:p w14:paraId="4D1055A7" w14:textId="1703DBBD" w:rsidR="00792D07" w:rsidRDefault="00792D07">
      <w:pPr>
        <w:pStyle w:val="af4"/>
        <w:tabs>
          <w:tab w:val="right" w:leader="dot" w:pos="9061"/>
        </w:tabs>
        <w:ind w:left="1040" w:hanging="560"/>
        <w:rPr>
          <w:rFonts w:asciiTheme="minorHAnsi" w:eastAsiaTheme="minorEastAsia" w:hAnsiTheme="minorHAnsi"/>
          <w:noProof/>
          <w:sz w:val="21"/>
        </w:rPr>
      </w:pPr>
      <w:r>
        <w:rPr>
          <w:rFonts w:eastAsia="黑体" w:cs="Times New Roman"/>
          <w:sz w:val="28"/>
        </w:rPr>
        <w:fldChar w:fldCharType="begin"/>
      </w:r>
      <w:r>
        <w:rPr>
          <w:rFonts w:eastAsia="黑体" w:cs="Times New Roman"/>
          <w:sz w:val="28"/>
        </w:rPr>
        <w:instrText xml:space="preserve"> TOC \h \z \t "phd_notePic" \c </w:instrText>
      </w:r>
      <w:r>
        <w:rPr>
          <w:rFonts w:eastAsia="黑体" w:cs="Times New Roman"/>
          <w:sz w:val="28"/>
        </w:rPr>
        <w:fldChar w:fldCharType="separate"/>
      </w:r>
      <w:r w:rsidR="00667830">
        <w:rPr>
          <w:noProof/>
        </w:rPr>
        <w:fldChar w:fldCharType="begin"/>
      </w:r>
      <w:r w:rsidR="00667830">
        <w:rPr>
          <w:noProof/>
        </w:rPr>
        <w:instrText xml:space="preserve"> HYPERLINK \l "_Toc85060973" </w:instrText>
      </w:r>
      <w:r w:rsidR="00667830">
        <w:rPr>
          <w:noProof/>
        </w:rPr>
        <w:fldChar w:fldCharType="separate"/>
      </w:r>
      <w:r w:rsidRPr="00910FFB">
        <w:rPr>
          <w:rStyle w:val="a8"/>
          <w:noProof/>
        </w:rPr>
        <w:t>图</w:t>
      </w:r>
      <w:r w:rsidRPr="00910FFB">
        <w:rPr>
          <w:rStyle w:val="a8"/>
          <w:noProof/>
        </w:rPr>
        <w:t xml:space="preserve"> 1 </w:t>
      </w:r>
      <w:r w:rsidRPr="00910FFB">
        <w:rPr>
          <w:rStyle w:val="a8"/>
          <w:noProof/>
        </w:rPr>
        <w:t>插图示例。</w:t>
      </w:r>
      <w:r w:rsidRPr="00910FFB">
        <w:rPr>
          <w:rStyle w:val="a8"/>
          <w:noProof/>
        </w:rPr>
        <w:t>Album cover of True by Avicii.</w:t>
      </w:r>
      <w:r>
        <w:rPr>
          <w:noProof/>
          <w:webHidden/>
        </w:rPr>
        <w:tab/>
      </w:r>
      <w:r>
        <w:rPr>
          <w:noProof/>
          <w:webHidden/>
        </w:rPr>
        <w:fldChar w:fldCharType="begin"/>
      </w:r>
      <w:r>
        <w:rPr>
          <w:noProof/>
          <w:webHidden/>
        </w:rPr>
        <w:instrText xml:space="preserve"> PAGEREF _Toc85060973 \h </w:instrText>
      </w:r>
      <w:r>
        <w:rPr>
          <w:noProof/>
          <w:webHidden/>
        </w:rPr>
      </w:r>
      <w:r>
        <w:rPr>
          <w:noProof/>
          <w:webHidden/>
        </w:rPr>
        <w:fldChar w:fldCharType="separate"/>
      </w:r>
      <w:ins w:id="70" w:author="Li Jinjie" w:date="2023-05-06T18:04:00Z">
        <w:r w:rsidR="0040222C">
          <w:rPr>
            <w:noProof/>
            <w:webHidden/>
          </w:rPr>
          <w:t>14</w:t>
        </w:r>
      </w:ins>
      <w:del w:id="71" w:author="Li Jinjie" w:date="2023-05-06T17:40:00Z">
        <w:r w:rsidDel="00310C29">
          <w:rPr>
            <w:noProof/>
            <w:webHidden/>
          </w:rPr>
          <w:delText>21</w:delText>
        </w:r>
      </w:del>
      <w:r>
        <w:rPr>
          <w:noProof/>
          <w:webHidden/>
        </w:rPr>
        <w:fldChar w:fldCharType="end"/>
      </w:r>
      <w:r w:rsidR="00667830">
        <w:rPr>
          <w:noProof/>
        </w:rPr>
        <w:fldChar w:fldCharType="end"/>
      </w:r>
    </w:p>
    <w:p w14:paraId="77439255" w14:textId="06B2C21C" w:rsidR="001634BC" w:rsidRPr="00B207E0" w:rsidRDefault="00792D07" w:rsidP="00FB60DE">
      <w:pPr>
        <w:spacing w:line="240" w:lineRule="auto"/>
        <w:jc w:val="left"/>
        <w:rPr>
          <w:rFonts w:eastAsia="黑体" w:cs="Times New Roman"/>
          <w:sz w:val="28"/>
        </w:rPr>
      </w:pPr>
      <w:r>
        <w:rPr>
          <w:rFonts w:eastAsia="黑体" w:cs="Times New Roman"/>
          <w:sz w:val="28"/>
        </w:rPr>
        <w:fldChar w:fldCharType="end"/>
      </w: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sz w:val="32"/>
          <w:szCs w:val="32"/>
        </w:rPr>
      </w:pPr>
      <w:bookmarkStart w:id="72" w:name="_Toc467679511"/>
      <w:r>
        <w:rPr>
          <w:rFonts w:ascii="黑体" w:eastAsia="黑体" w:hAnsi="黑体"/>
          <w:sz w:val="32"/>
          <w:szCs w:val="32"/>
        </w:rPr>
        <w:lastRenderedPageBreak/>
        <w:t>表</w:t>
      </w:r>
      <w:r>
        <w:rPr>
          <w:rFonts w:ascii="黑体" w:eastAsia="黑体" w:hAnsi="黑体" w:hint="eastAsia"/>
          <w:sz w:val="32"/>
          <w:szCs w:val="32"/>
        </w:rPr>
        <w:t>清单</w:t>
      </w:r>
      <w:bookmarkEnd w:id="72"/>
    </w:p>
    <w:p w14:paraId="17552FCC" w14:textId="6333A79D" w:rsidR="00792D07" w:rsidRDefault="00792D07">
      <w:pPr>
        <w:pStyle w:val="af4"/>
        <w:tabs>
          <w:tab w:val="right" w:leader="dot" w:pos="9061"/>
        </w:tabs>
        <w:ind w:left="960" w:hanging="480"/>
        <w:rPr>
          <w:rFonts w:asciiTheme="minorHAnsi" w:eastAsiaTheme="minorEastAsia" w:hAnsiTheme="minorHAnsi"/>
          <w:noProof/>
          <w:sz w:val="21"/>
        </w:rPr>
      </w:pPr>
      <w:r>
        <w:rPr>
          <w:rFonts w:cs="Times New Roman"/>
        </w:rPr>
        <w:fldChar w:fldCharType="begin"/>
      </w:r>
      <w:r>
        <w:rPr>
          <w:rFonts w:cs="Times New Roman"/>
        </w:rPr>
        <w:instrText xml:space="preserve"> TOC \h \z \t "phd_noteTable" \c </w:instrText>
      </w:r>
      <w:r>
        <w:rPr>
          <w:rFonts w:cs="Times New Roman"/>
        </w:rPr>
        <w:fldChar w:fldCharType="separate"/>
      </w:r>
      <w:r w:rsidR="00667830">
        <w:rPr>
          <w:noProof/>
        </w:rPr>
        <w:fldChar w:fldCharType="begin"/>
      </w:r>
      <w:r w:rsidR="00667830">
        <w:rPr>
          <w:noProof/>
        </w:rPr>
        <w:instrText xml:space="preserve"> HYPERLINK \l "_Toc85060836" </w:instrText>
      </w:r>
      <w:r w:rsidR="00667830">
        <w:rPr>
          <w:noProof/>
        </w:rPr>
        <w:fldChar w:fldCharType="separate"/>
      </w:r>
      <w:r w:rsidRPr="00BD4E87">
        <w:rPr>
          <w:rStyle w:val="a8"/>
          <w:noProof/>
        </w:rPr>
        <w:t>表</w:t>
      </w:r>
      <w:r w:rsidRPr="00BD4E87">
        <w:rPr>
          <w:rStyle w:val="a8"/>
          <w:noProof/>
        </w:rPr>
        <w:t xml:space="preserve"> 1 </w:t>
      </w:r>
      <w:r w:rsidRPr="00BD4E87">
        <w:rPr>
          <w:rStyle w:val="a8"/>
          <w:noProof/>
        </w:rPr>
        <w:t>学位论文组成</w:t>
      </w:r>
      <w:r>
        <w:rPr>
          <w:noProof/>
          <w:webHidden/>
        </w:rPr>
        <w:tab/>
      </w:r>
      <w:r>
        <w:rPr>
          <w:noProof/>
          <w:webHidden/>
        </w:rPr>
        <w:fldChar w:fldCharType="begin"/>
      </w:r>
      <w:r>
        <w:rPr>
          <w:noProof/>
          <w:webHidden/>
        </w:rPr>
        <w:instrText xml:space="preserve"> PAGEREF _Toc85060836 \h </w:instrText>
      </w:r>
      <w:r>
        <w:rPr>
          <w:noProof/>
          <w:webHidden/>
        </w:rPr>
      </w:r>
      <w:r>
        <w:rPr>
          <w:noProof/>
          <w:webHidden/>
        </w:rPr>
        <w:fldChar w:fldCharType="separate"/>
      </w:r>
      <w:ins w:id="73" w:author="Li Jinjie" w:date="2023-05-06T18:04:00Z">
        <w:r w:rsidR="0040222C">
          <w:rPr>
            <w:noProof/>
            <w:webHidden/>
          </w:rPr>
          <w:t>3</w:t>
        </w:r>
      </w:ins>
      <w:del w:id="74" w:author="Li Jinjie" w:date="2023-05-06T17:40:00Z">
        <w:r w:rsidDel="00310C29">
          <w:rPr>
            <w:noProof/>
            <w:webHidden/>
          </w:rPr>
          <w:delText>10</w:delText>
        </w:r>
      </w:del>
      <w:r>
        <w:rPr>
          <w:noProof/>
          <w:webHidden/>
        </w:rPr>
        <w:fldChar w:fldCharType="end"/>
      </w:r>
      <w:r w:rsidR="00667830">
        <w:rPr>
          <w:noProof/>
        </w:rPr>
        <w:fldChar w:fldCharType="end"/>
      </w:r>
    </w:p>
    <w:p w14:paraId="3A175E81" w14:textId="7E2AAEC6" w:rsidR="00792D07" w:rsidRDefault="00667830">
      <w:pPr>
        <w:pStyle w:val="af4"/>
        <w:tabs>
          <w:tab w:val="right" w:leader="dot" w:pos="9061"/>
        </w:tabs>
        <w:ind w:left="960" w:hanging="480"/>
        <w:rPr>
          <w:rFonts w:asciiTheme="minorHAnsi" w:eastAsiaTheme="minorEastAsia" w:hAnsiTheme="minorHAnsi"/>
          <w:noProof/>
          <w:sz w:val="21"/>
        </w:rPr>
      </w:pPr>
      <w:r>
        <w:rPr>
          <w:noProof/>
        </w:rPr>
        <w:fldChar w:fldCharType="begin"/>
      </w:r>
      <w:r>
        <w:rPr>
          <w:noProof/>
        </w:rPr>
        <w:instrText xml:space="preserve"> HYPERLINK \l "_Toc85060837" </w:instrText>
      </w:r>
      <w:r>
        <w:rPr>
          <w:noProof/>
        </w:rPr>
        <w:fldChar w:fldCharType="separate"/>
      </w:r>
      <w:r w:rsidR="00792D07" w:rsidRPr="00BD4E87">
        <w:rPr>
          <w:rStyle w:val="a8"/>
          <w:noProof/>
        </w:rPr>
        <w:t>表</w:t>
      </w:r>
      <w:r w:rsidR="00792D07" w:rsidRPr="00BD4E87">
        <w:rPr>
          <w:rStyle w:val="a8"/>
          <w:noProof/>
        </w:rPr>
        <w:t xml:space="preserve"> 2 </w:t>
      </w:r>
      <w:r w:rsidR="00792D07" w:rsidRPr="00BD4E87">
        <w:rPr>
          <w:rStyle w:val="a8"/>
          <w:noProof/>
        </w:rPr>
        <w:t>学术格式要求</w:t>
      </w:r>
      <w:r w:rsidR="00792D07">
        <w:rPr>
          <w:noProof/>
          <w:webHidden/>
        </w:rPr>
        <w:tab/>
      </w:r>
      <w:r w:rsidR="00792D07">
        <w:rPr>
          <w:noProof/>
          <w:webHidden/>
        </w:rPr>
        <w:fldChar w:fldCharType="begin"/>
      </w:r>
      <w:r w:rsidR="00792D07">
        <w:rPr>
          <w:noProof/>
          <w:webHidden/>
        </w:rPr>
        <w:instrText xml:space="preserve"> PAGEREF _Toc85060837 \h </w:instrText>
      </w:r>
      <w:r w:rsidR="00792D07">
        <w:rPr>
          <w:noProof/>
          <w:webHidden/>
        </w:rPr>
      </w:r>
      <w:r w:rsidR="00792D07">
        <w:rPr>
          <w:noProof/>
          <w:webHidden/>
        </w:rPr>
        <w:fldChar w:fldCharType="separate"/>
      </w:r>
      <w:ins w:id="75" w:author="Li Jinjie" w:date="2023-05-06T18:04:00Z">
        <w:r w:rsidR="0040222C">
          <w:rPr>
            <w:noProof/>
            <w:webHidden/>
          </w:rPr>
          <w:t>7</w:t>
        </w:r>
      </w:ins>
      <w:del w:id="76" w:author="Li Jinjie" w:date="2023-05-06T17:40:00Z">
        <w:r w:rsidR="00792D07" w:rsidDel="00310C29">
          <w:rPr>
            <w:noProof/>
            <w:webHidden/>
          </w:rPr>
          <w:delText>14</w:delText>
        </w:r>
      </w:del>
      <w:r w:rsidR="00792D07">
        <w:rPr>
          <w:noProof/>
          <w:webHidden/>
        </w:rPr>
        <w:fldChar w:fldCharType="end"/>
      </w:r>
      <w:r>
        <w:rPr>
          <w:noProof/>
        </w:rPr>
        <w:fldChar w:fldCharType="end"/>
      </w:r>
    </w:p>
    <w:p w14:paraId="2D9159F3" w14:textId="32F92557" w:rsidR="00792D07" w:rsidRDefault="00667830">
      <w:pPr>
        <w:pStyle w:val="af4"/>
        <w:tabs>
          <w:tab w:val="right" w:leader="dot" w:pos="9061"/>
        </w:tabs>
        <w:ind w:left="960" w:hanging="480"/>
        <w:rPr>
          <w:rFonts w:asciiTheme="minorHAnsi" w:eastAsiaTheme="minorEastAsia" w:hAnsiTheme="minorHAnsi"/>
          <w:noProof/>
          <w:sz w:val="21"/>
        </w:rPr>
      </w:pPr>
      <w:r>
        <w:rPr>
          <w:noProof/>
        </w:rPr>
        <w:fldChar w:fldCharType="begin"/>
      </w:r>
      <w:r>
        <w:rPr>
          <w:noProof/>
        </w:rPr>
        <w:instrText xml:space="preserve"> HYPERLINK \l "_Toc85060838" </w:instrText>
      </w:r>
      <w:r>
        <w:rPr>
          <w:noProof/>
        </w:rPr>
        <w:fldChar w:fldCharType="separate"/>
      </w:r>
      <w:r w:rsidR="00792D07" w:rsidRPr="00BD4E87">
        <w:rPr>
          <w:rStyle w:val="a8"/>
          <w:noProof/>
        </w:rPr>
        <w:t>表</w:t>
      </w:r>
      <w:r w:rsidR="00792D07" w:rsidRPr="00BD4E87">
        <w:rPr>
          <w:rStyle w:val="a8"/>
          <w:noProof/>
        </w:rPr>
        <w:t xml:space="preserve"> 3 </w:t>
      </w:r>
      <w:r w:rsidR="00792D07" w:rsidRPr="00BD4E87">
        <w:rPr>
          <w:rStyle w:val="a8"/>
          <w:noProof/>
        </w:rPr>
        <w:t>学术格式要求（续）</w:t>
      </w:r>
      <w:r w:rsidR="00792D07">
        <w:rPr>
          <w:noProof/>
          <w:webHidden/>
        </w:rPr>
        <w:tab/>
      </w:r>
      <w:r w:rsidR="00792D07">
        <w:rPr>
          <w:noProof/>
          <w:webHidden/>
        </w:rPr>
        <w:fldChar w:fldCharType="begin"/>
      </w:r>
      <w:r w:rsidR="00792D07">
        <w:rPr>
          <w:noProof/>
          <w:webHidden/>
        </w:rPr>
        <w:instrText xml:space="preserve"> PAGEREF _Toc85060838 \h </w:instrText>
      </w:r>
      <w:r w:rsidR="00792D07">
        <w:rPr>
          <w:noProof/>
          <w:webHidden/>
        </w:rPr>
      </w:r>
      <w:r w:rsidR="00792D07">
        <w:rPr>
          <w:noProof/>
          <w:webHidden/>
        </w:rPr>
        <w:fldChar w:fldCharType="separate"/>
      </w:r>
      <w:ins w:id="77" w:author="Li Jinjie" w:date="2023-05-06T18:04:00Z">
        <w:r w:rsidR="0040222C">
          <w:rPr>
            <w:noProof/>
            <w:webHidden/>
          </w:rPr>
          <w:t>8</w:t>
        </w:r>
      </w:ins>
      <w:del w:id="78" w:author="Li Jinjie" w:date="2023-05-06T17:40:00Z">
        <w:r w:rsidR="00792D07" w:rsidDel="00310C29">
          <w:rPr>
            <w:noProof/>
            <w:webHidden/>
          </w:rPr>
          <w:delText>15</w:delText>
        </w:r>
      </w:del>
      <w:r w:rsidR="00792D07">
        <w:rPr>
          <w:noProof/>
          <w:webHidden/>
        </w:rPr>
        <w:fldChar w:fldCharType="end"/>
      </w:r>
      <w:r>
        <w:rPr>
          <w:noProof/>
        </w:rPr>
        <w:fldChar w:fldCharType="end"/>
      </w:r>
    </w:p>
    <w:p w14:paraId="6647CC2D" w14:textId="3C348603" w:rsidR="001634BC" w:rsidRPr="00B207E0" w:rsidRDefault="00792D07" w:rsidP="001634BC">
      <w:pPr>
        <w:rPr>
          <w:rFonts w:cs="Times New Roman"/>
        </w:rPr>
      </w:pPr>
      <w:r>
        <w:rPr>
          <w:rFonts w:cs="Times New Roman"/>
        </w:rPr>
        <w:fldChar w:fldCharType="end"/>
      </w:r>
    </w:p>
    <w:p w14:paraId="61FBF639" w14:textId="6EE1CD5B" w:rsidR="00505F73" w:rsidRDefault="00505F73" w:rsidP="001634BC">
      <w:pPr>
        <w:rPr>
          <w:rFonts w:cs="Times New Roman"/>
        </w:rPr>
      </w:pPr>
      <w:r>
        <w:rPr>
          <w:rFonts w:cs="Times New Roman"/>
        </w:rPr>
        <w:br w:type="page"/>
      </w:r>
    </w:p>
    <w:p w14:paraId="23B98427" w14:textId="419CBE5F" w:rsidR="00505F73" w:rsidRPr="005C3059" w:rsidRDefault="00505F73" w:rsidP="00505F73">
      <w:pPr>
        <w:spacing w:beforeLines="50" w:before="163" w:afterLines="50" w:after="163" w:line="240" w:lineRule="auto"/>
        <w:jc w:val="center"/>
        <w:rPr>
          <w:rFonts w:ascii="黑体" w:eastAsia="黑体" w:hAnsi="黑体"/>
          <w:sz w:val="32"/>
          <w:szCs w:val="32"/>
        </w:rPr>
      </w:pPr>
      <w:r>
        <w:rPr>
          <w:rFonts w:ascii="黑体" w:eastAsia="黑体" w:hAnsi="黑体" w:hint="eastAsia"/>
          <w:sz w:val="32"/>
          <w:szCs w:val="32"/>
        </w:rPr>
        <w:lastRenderedPageBreak/>
        <w:t>主要符号表</w:t>
      </w:r>
    </w:p>
    <w:p w14:paraId="679000FC" w14:textId="77777777" w:rsidR="001634BC" w:rsidRPr="00B207E0" w:rsidRDefault="001634BC" w:rsidP="001634BC">
      <w:pPr>
        <w:rPr>
          <w:rFonts w:cs="Times New Roman"/>
        </w:rPr>
      </w:pPr>
    </w:p>
    <w:p w14:paraId="1E64AD30" w14:textId="77777777" w:rsidR="001634BC" w:rsidRPr="00B207E0" w:rsidRDefault="001634BC" w:rsidP="001634BC">
      <w:pPr>
        <w:rPr>
          <w:rFonts w:cs="Times New Roman"/>
        </w:rPr>
      </w:pPr>
    </w:p>
    <w:p w14:paraId="28A4D014" w14:textId="77777777" w:rsidR="001634BC" w:rsidRPr="00B207E0" w:rsidRDefault="001634BC" w:rsidP="001634BC">
      <w:pPr>
        <w:rPr>
          <w:rFonts w:cs="Times New Roman"/>
        </w:rPr>
      </w:pPr>
    </w:p>
    <w:p w14:paraId="0EEF1A48" w14:textId="77777777" w:rsidR="001634BC" w:rsidRPr="00B207E0" w:rsidRDefault="001634BC" w:rsidP="001634BC">
      <w:pPr>
        <w:rPr>
          <w:rFonts w:cs="Times New Roman"/>
        </w:rPr>
      </w:pPr>
    </w:p>
    <w:p w14:paraId="13BEBBD2" w14:textId="77777777" w:rsidR="001634BC" w:rsidRPr="00B207E0" w:rsidRDefault="001634BC" w:rsidP="001634BC">
      <w:pPr>
        <w:rPr>
          <w:rFonts w:cs="Times New Roman"/>
        </w:rPr>
      </w:pPr>
    </w:p>
    <w:p w14:paraId="616A0037" w14:textId="77777777" w:rsidR="001634BC" w:rsidRPr="00B207E0" w:rsidRDefault="001634BC" w:rsidP="001634BC">
      <w:pPr>
        <w:jc w:val="center"/>
        <w:rPr>
          <w:rFonts w:cs="Times New Roman"/>
        </w:rPr>
      </w:pPr>
    </w:p>
    <w:p w14:paraId="529ED7C5" w14:textId="77777777" w:rsidR="001634BC" w:rsidRPr="00B207E0" w:rsidRDefault="001634BC" w:rsidP="001634BC">
      <w:pPr>
        <w:rPr>
          <w:rFonts w:cs="Times New Roman"/>
        </w:rPr>
      </w:pPr>
    </w:p>
    <w:p w14:paraId="503AB762" w14:textId="77777777" w:rsidR="001634BC" w:rsidRPr="00B207E0" w:rsidRDefault="001634BC" w:rsidP="001634BC">
      <w:pPr>
        <w:rPr>
          <w:rFonts w:cs="Times New Roman"/>
        </w:rPr>
      </w:pPr>
    </w:p>
    <w:p w14:paraId="0CFEEC11" w14:textId="32C87B9B" w:rsidR="006A7A34" w:rsidRPr="00B207E0" w:rsidRDefault="006A7A34" w:rsidP="001634BC">
      <w:pPr>
        <w:rPr>
          <w:rFonts w:cs="Times New Roman"/>
        </w:rPr>
        <w:sectPr w:rsidR="006A7A34" w:rsidRPr="00B207E0" w:rsidSect="005B4437">
          <w:headerReference w:type="even" r:id="rId15"/>
          <w:headerReference w:type="default" r:id="rId16"/>
          <w:footerReference w:type="even" r:id="rId17"/>
          <w:footerReference w:type="default" r:id="rId18"/>
          <w:pgSz w:w="11906" w:h="16838" w:code="9"/>
          <w:pgMar w:top="1418" w:right="1418" w:bottom="1418" w:left="1418" w:header="851" w:footer="851" w:gutter="0"/>
          <w:pgNumType w:fmt="upperRoman" w:start="1"/>
          <w:cols w:space="425"/>
          <w:docGrid w:type="linesAndChars" w:linePitch="326"/>
          <w:sectPrChange w:id="80" w:author="Li Jinjie" w:date="2023-05-06T17:20:00Z">
            <w:sectPr w:rsidR="006A7A34" w:rsidRPr="00B207E0" w:rsidSect="005B4437">
              <w:pgMar w:top="1418" w:right="1134" w:bottom="1418" w:left="1701" w:header="851" w:footer="851" w:gutter="0"/>
            </w:sectPr>
          </w:sectPrChange>
        </w:sectPr>
      </w:pPr>
    </w:p>
    <w:p w14:paraId="318B469C" w14:textId="7D900385" w:rsidR="004D4F8A" w:rsidRPr="00B207E0" w:rsidRDefault="000B5A9B" w:rsidP="004D4F8A">
      <w:pPr>
        <w:pStyle w:val="phdchapter"/>
        <w:spacing w:before="163" w:after="163"/>
        <w:rPr>
          <w:rFonts w:ascii="Times New Roman" w:hAnsi="Times New Roman" w:cs="Times New Roman"/>
        </w:rPr>
      </w:pPr>
      <w:bookmarkStart w:id="81" w:name="_Toc467679512"/>
      <w:bookmarkStart w:id="82" w:name="_Toc85060893"/>
      <w:r w:rsidRPr="00B207E0">
        <w:rPr>
          <w:rFonts w:ascii="Times New Roman" w:hAnsi="Times New Roman" w:cs="Times New Roman"/>
        </w:rPr>
        <w:lastRenderedPageBreak/>
        <w:t>绪论</w:t>
      </w:r>
      <w:bookmarkEnd w:id="81"/>
      <w:bookmarkEnd w:id="82"/>
    </w:p>
    <w:p w14:paraId="2DFDA7D4" w14:textId="134F6A36" w:rsidR="00272BB5" w:rsidRDefault="00AC692B" w:rsidP="00272BB5">
      <w:pPr>
        <w:pStyle w:val="phdsection"/>
        <w:spacing w:before="163" w:after="163"/>
        <w:ind w:left="0" w:firstLine="0"/>
        <w:rPr>
          <w:rFonts w:cs="Times New Roman"/>
        </w:rPr>
      </w:pPr>
      <w:bookmarkStart w:id="83" w:name="_Toc85060894"/>
      <w:r>
        <w:rPr>
          <w:rFonts w:cs="Times New Roman" w:hint="eastAsia"/>
        </w:rPr>
        <w:t>简述</w:t>
      </w:r>
      <w:bookmarkEnd w:id="83"/>
    </w:p>
    <w:p w14:paraId="2FA1E0ED" w14:textId="3B506E74" w:rsidR="008C171A" w:rsidRDefault="00AC692B" w:rsidP="00AC692B">
      <w:pPr>
        <w:ind w:firstLineChars="200" w:firstLine="480"/>
      </w:pPr>
      <w:r>
        <w:rPr>
          <w:rFonts w:hint="eastAsia"/>
        </w:rPr>
        <w:t>本</w:t>
      </w:r>
      <w:r>
        <w:rPr>
          <w:rFonts w:hint="eastAsia"/>
        </w:rPr>
        <w:t>Word</w:t>
      </w:r>
      <w:r>
        <w:rPr>
          <w:rFonts w:hint="eastAsia"/>
        </w:rPr>
        <w:t>为北航</w:t>
      </w:r>
      <w:r w:rsidR="00083796">
        <w:rPr>
          <w:rFonts w:hint="eastAsia"/>
        </w:rPr>
        <w:t>学位论文</w:t>
      </w:r>
      <w:r>
        <w:rPr>
          <w:rFonts w:hint="eastAsia"/>
        </w:rPr>
        <w:t>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w:t>
      </w:r>
      <w:proofErr w:type="gramStart"/>
      <w:r w:rsidR="008C171A">
        <w:rPr>
          <w:rFonts w:hint="eastAsia"/>
        </w:rPr>
        <w:t>参考自</w:t>
      </w:r>
      <w:proofErr w:type="gramEnd"/>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DA069F">
        <w:rPr>
          <w:rFonts w:hint="eastAsia"/>
        </w:rPr>
        <w:t>根据</w:t>
      </w:r>
      <w:r w:rsidR="00DA069F">
        <w:rPr>
          <w:rFonts w:hint="eastAsia"/>
        </w:rPr>
        <w:t>2</w:t>
      </w:r>
      <w:r w:rsidR="00DA069F">
        <w:t>020</w:t>
      </w:r>
      <w:r w:rsidR="00DA069F">
        <w:rPr>
          <w:rFonts w:hint="eastAsia"/>
        </w:rPr>
        <w:t>年</w:t>
      </w:r>
      <w:r w:rsidR="00DA069F">
        <w:rPr>
          <w:rFonts w:hint="eastAsia"/>
        </w:rPr>
        <w:t>7</w:t>
      </w:r>
      <w:r w:rsidR="00DA069F">
        <w:rPr>
          <w:rFonts w:hint="eastAsia"/>
        </w:rPr>
        <w:t>月修订版修订，</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7"/>
        </w:rPr>
        <w:footnoteReference w:id="1"/>
      </w:r>
      <w:r>
        <w:t>，</w:t>
      </w:r>
      <w:r>
        <w:rPr>
          <w:rFonts w:hint="eastAsia"/>
        </w:rPr>
        <w:t>该仓库中同时也包含了相应的</w:t>
      </w:r>
      <w:r>
        <w:t>L</w:t>
      </w:r>
      <w:r>
        <w:rPr>
          <w:rFonts w:hint="eastAsia"/>
        </w:rPr>
        <w:t>a</w:t>
      </w:r>
      <w:r>
        <w:t>TeX</w:t>
      </w:r>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84" w:name="_Toc85060895"/>
      <w:r>
        <w:rPr>
          <w:rFonts w:cs="Times New Roman" w:hint="eastAsia"/>
        </w:rPr>
        <w:t>概述</w:t>
      </w:r>
      <w:bookmarkEnd w:id="84"/>
    </w:p>
    <w:p w14:paraId="4FEF326B" w14:textId="40F7FB6E" w:rsidR="00032DD7" w:rsidRDefault="00083796" w:rsidP="004A2905">
      <w:pPr>
        <w:ind w:firstLineChars="200" w:firstLine="480"/>
      </w:pPr>
      <w:r>
        <w:rPr>
          <w:rFonts w:hint="eastAsia"/>
        </w:rPr>
        <w:t>学位论文</w:t>
      </w:r>
      <w:r w:rsidR="004A2905">
        <w:rPr>
          <w:rFonts w:hint="eastAsia"/>
        </w:rPr>
        <w:t>是标明作者从事科学研究取得的创造性成果和创新见解，并以此为内容撰写的、作为申请学位时评审用的</w:t>
      </w:r>
      <w:r>
        <w:rPr>
          <w:rFonts w:hint="eastAsia"/>
        </w:rPr>
        <w:t>学位论文</w:t>
      </w:r>
      <w:r w:rsidR="004A2905">
        <w:rPr>
          <w:rFonts w:hint="eastAsia"/>
        </w:rPr>
        <w:t>。</w:t>
      </w:r>
    </w:p>
    <w:p w14:paraId="266DFFD3" w14:textId="2AD94521" w:rsidR="00032DD7" w:rsidRDefault="004A2905" w:rsidP="004A2905">
      <w:pPr>
        <w:ind w:firstLineChars="200" w:firstLine="480"/>
      </w:pPr>
      <w:r>
        <w:rPr>
          <w:rFonts w:hint="eastAsia"/>
        </w:rPr>
        <w:t>硕士</w:t>
      </w:r>
      <w:r w:rsidR="00083796">
        <w:rPr>
          <w:rFonts w:hint="eastAsia"/>
        </w:rPr>
        <w:t>学位论文</w:t>
      </w:r>
      <w:r>
        <w:rPr>
          <w:rFonts w:hint="eastAsia"/>
        </w:rPr>
        <w:t>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85" w:name="_Toc85060896"/>
      <w:r>
        <w:rPr>
          <w:rFonts w:cs="Times New Roman" w:hint="eastAsia"/>
        </w:rPr>
        <w:t>基本要求</w:t>
      </w:r>
      <w:bookmarkEnd w:id="85"/>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w:t>
      </w:r>
      <w:proofErr w:type="gramStart"/>
      <w:r>
        <w:rPr>
          <w:rFonts w:hint="eastAsia"/>
        </w:rPr>
        <w:t>应结构</w:t>
      </w:r>
      <w:proofErr w:type="gramEnd"/>
      <w:r>
        <w:rPr>
          <w:rFonts w:hint="eastAsia"/>
        </w:rPr>
        <w:t>合理、层次分明、叙述准确、文字简练、文图规范。对于涉及作者创新性工作和研究特点的内容应重点论述，做到数据或实例丰富、分析全面深入。文中引用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lastRenderedPageBreak/>
        <w:t>论文内容包括：选题的背景、依据及意义；文献及相关研究综述、研究及设计方案、实验方法、装置和实验结果；理论的证明、分析和结论；重要的计算、数据、图表、曲线及相关分析；必要的附录、相关的参考文献目录等。</w:t>
      </w:r>
    </w:p>
    <w:p w14:paraId="6FDBA234" w14:textId="360CA8C8" w:rsidR="00272BB5" w:rsidRDefault="008C171A" w:rsidP="00272BB5">
      <w:pPr>
        <w:pStyle w:val="phdchapter"/>
        <w:spacing w:before="163" w:after="163"/>
      </w:pPr>
      <w:bookmarkStart w:id="86" w:name="_Toc85060897"/>
      <w:r>
        <w:rPr>
          <w:rFonts w:hint="eastAsia"/>
        </w:rPr>
        <w:lastRenderedPageBreak/>
        <w:t>论文内容要求</w:t>
      </w:r>
      <w:bookmarkEnd w:id="86"/>
    </w:p>
    <w:p w14:paraId="473B98DD" w14:textId="53AA1A6C" w:rsidR="00E5780A" w:rsidRPr="00D342FC" w:rsidRDefault="00083796" w:rsidP="00D342FC">
      <w:pPr>
        <w:ind w:firstLineChars="200" w:firstLine="480"/>
      </w:pPr>
      <w:r>
        <w:rPr>
          <w:rFonts w:hint="eastAsia"/>
        </w:rPr>
        <w:t>学位论文</w:t>
      </w:r>
      <w:r w:rsidR="0045213C">
        <w:rPr>
          <w:rFonts w:hint="eastAsia"/>
        </w:rPr>
        <w:t>一般应由表</w:t>
      </w:r>
      <w:r w:rsidR="0045213C">
        <w:rPr>
          <w:rFonts w:hint="eastAsia"/>
        </w:rPr>
        <w:t>1</w:t>
      </w:r>
      <w:r w:rsidR="0045213C">
        <w:rPr>
          <w:rFonts w:hint="eastAsia"/>
        </w:rPr>
        <w:t>所示的</w:t>
      </w:r>
      <w:r w:rsidR="0045213C">
        <w:rPr>
          <w:rFonts w:hint="eastAsia"/>
        </w:rPr>
        <w:t>13</w:t>
      </w:r>
      <w:r w:rsidR="0045213C">
        <w:rPr>
          <w:rFonts w:hint="eastAsia"/>
        </w:rPr>
        <w:t>个部分组成</w:t>
      </w:r>
      <w:r w:rsidR="00154B68">
        <w:rPr>
          <w:rFonts w:hint="eastAsia"/>
        </w:rPr>
        <w:t>：</w:t>
      </w:r>
    </w:p>
    <w:p w14:paraId="5A4C605D" w14:textId="3E25208D" w:rsidR="00E5780A" w:rsidRPr="00792D07" w:rsidRDefault="00083796" w:rsidP="00E5780A">
      <w:pPr>
        <w:pStyle w:val="phdnoteTable"/>
        <w:spacing w:before="163"/>
      </w:pPr>
      <w:bookmarkStart w:id="87" w:name="_Toc501222410"/>
      <w:bookmarkStart w:id="88" w:name="_Toc85060836"/>
      <w:r w:rsidRPr="00792D07">
        <w:rPr>
          <w:rFonts w:hint="eastAsia"/>
        </w:rPr>
        <w:t>学位论文</w:t>
      </w:r>
      <w:r w:rsidR="00154B68" w:rsidRPr="00792D07">
        <w:rPr>
          <w:rFonts w:hint="eastAsia"/>
        </w:rPr>
        <w:t>组成</w:t>
      </w:r>
      <w:bookmarkEnd w:id="87"/>
      <w:bookmarkEnd w:id="88"/>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3586B260" w:rsidR="00154B68" w:rsidRPr="00154B68" w:rsidRDefault="00154B68" w:rsidP="00154B68">
            <w:pPr>
              <w:spacing w:line="240" w:lineRule="auto"/>
              <w:rPr>
                <w:sz w:val="21"/>
              </w:rPr>
            </w:pPr>
            <w:r>
              <w:rPr>
                <w:rFonts w:hint="eastAsia"/>
                <w:sz w:val="21"/>
              </w:rPr>
              <w:t>作者简洁</w:t>
            </w:r>
          </w:p>
        </w:tc>
        <w:tc>
          <w:tcPr>
            <w:tcW w:w="3674" w:type="dxa"/>
            <w:tcBorders>
              <w:bottom w:val="single" w:sz="4" w:space="0" w:color="auto"/>
            </w:tcBorders>
          </w:tcPr>
          <w:p w14:paraId="0DC7959C" w14:textId="68597BC7" w:rsidR="00154B68" w:rsidRPr="00154B68" w:rsidRDefault="00154B68" w:rsidP="00E5780A">
            <w:pPr>
              <w:keepNext/>
              <w:spacing w:line="240" w:lineRule="auto"/>
              <w:rPr>
                <w:sz w:val="21"/>
              </w:rPr>
            </w:pPr>
            <w:r>
              <w:rPr>
                <w:rFonts w:hint="eastAsia"/>
                <w:sz w:val="21"/>
              </w:rPr>
              <w:t>硕士</w:t>
            </w:r>
            <w:r w:rsidR="00083796">
              <w:rPr>
                <w:rFonts w:hint="eastAsia"/>
                <w:sz w:val="21"/>
              </w:rPr>
              <w:t>学位论文</w:t>
            </w:r>
            <w:r>
              <w:rPr>
                <w:rFonts w:hint="eastAsia"/>
                <w:sz w:val="21"/>
              </w:rPr>
              <w:t>无此项</w:t>
            </w:r>
          </w:p>
        </w:tc>
      </w:tr>
    </w:tbl>
    <w:p w14:paraId="3C5928BE" w14:textId="669EE695" w:rsidR="00154B68" w:rsidRDefault="00154B68" w:rsidP="00154B68">
      <w:pPr>
        <w:pStyle w:val="phdsection"/>
        <w:spacing w:before="163" w:after="163"/>
        <w:ind w:left="0" w:firstLine="0"/>
        <w:rPr>
          <w:rFonts w:cs="Times New Roman"/>
        </w:rPr>
      </w:pPr>
      <w:bookmarkStart w:id="89" w:name="_Toc85060898"/>
      <w:r>
        <w:rPr>
          <w:rFonts w:cs="Times New Roman" w:hint="eastAsia"/>
        </w:rPr>
        <w:t>封面</w:t>
      </w:r>
      <w:bookmarkEnd w:id="89"/>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78C43C24"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w:t>
      </w:r>
      <w:proofErr w:type="gramStart"/>
      <w:r w:rsidR="005437DD">
        <w:rPr>
          <w:rFonts w:hint="eastAsia"/>
        </w:rPr>
        <w:t>页直接</w:t>
      </w:r>
      <w:proofErr w:type="gramEnd"/>
      <w:r w:rsidR="005437DD">
        <w:rPr>
          <w:rFonts w:hint="eastAsia"/>
        </w:rPr>
        <w:t>把相应的“密级</w:t>
      </w:r>
      <w:r w:rsidR="005437DD">
        <w:rPr>
          <w:rFonts w:ascii="黑体" w:eastAsia="黑体" w:hAnsi="黑体" w:hint="eastAsia"/>
        </w:rPr>
        <w:t>☆</w:t>
      </w:r>
      <w:r w:rsidR="005437DD">
        <w:rPr>
          <w:rFonts w:hint="eastAsia"/>
        </w:rPr>
        <w:t>”及“保密期限”表注在</w:t>
      </w:r>
      <w:r w:rsidR="00DA069F" w:rsidRPr="00DA069F">
        <w:rPr>
          <w:rFonts w:hint="eastAsia"/>
          <w:b/>
          <w:bCs/>
          <w:color w:val="FF0000"/>
        </w:rPr>
        <w:t>左</w:t>
      </w:r>
      <w:r w:rsidR="005437DD" w:rsidRPr="00DA069F">
        <w:rPr>
          <w:rFonts w:hint="eastAsia"/>
          <w:b/>
          <w:bCs/>
          <w:color w:val="FF0000"/>
        </w:rPr>
        <w:t>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w:t>
      </w:r>
      <w:r w:rsidR="00083796">
        <w:rPr>
          <w:rFonts w:hint="eastAsia"/>
        </w:rPr>
        <w:t>学位论文</w:t>
      </w:r>
      <w:r w:rsidR="005437DD">
        <w:rPr>
          <w:rFonts w:hint="eastAsia"/>
        </w:rPr>
        <w:t>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w:t>
      </w:r>
      <w:proofErr w:type="gramStart"/>
      <w:r>
        <w:rPr>
          <w:rFonts w:hint="eastAsia"/>
        </w:rPr>
        <w:t>填相应</w:t>
      </w:r>
      <w:proofErr w:type="gramEnd"/>
      <w:r>
        <w:rPr>
          <w:rFonts w:hint="eastAsia"/>
        </w:rPr>
        <w:t>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w:t>
      </w:r>
      <w:proofErr w:type="gramStart"/>
      <w:r>
        <w:rPr>
          <w:rFonts w:hint="eastAsia"/>
        </w:rPr>
        <w:t>副指导</w:t>
      </w:r>
      <w:proofErr w:type="gramEnd"/>
      <w:r>
        <w:rPr>
          <w:rFonts w:hint="eastAsia"/>
        </w:rPr>
        <w:t>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lastRenderedPageBreak/>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90" w:name="_Toc85060899"/>
      <w:r>
        <w:rPr>
          <w:rFonts w:cs="Times New Roman" w:hint="eastAsia"/>
        </w:rPr>
        <w:t>题名</w:t>
      </w:r>
      <w:r w:rsidR="00154B68">
        <w:rPr>
          <w:rFonts w:cs="Times New Roman" w:hint="eastAsia"/>
        </w:rPr>
        <w:t>页</w:t>
      </w:r>
      <w:bookmarkEnd w:id="90"/>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91" w:name="_Toc85060900"/>
      <w:r>
        <w:rPr>
          <w:rFonts w:cs="Times New Roman" w:hint="eastAsia"/>
        </w:rPr>
        <w:t>独创性声明和使用授权书</w:t>
      </w:r>
      <w:bookmarkEnd w:id="91"/>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92" w:name="_Toc85060901"/>
      <w:r>
        <w:rPr>
          <w:rFonts w:cs="Times New Roman" w:hint="eastAsia"/>
        </w:rPr>
        <w:t>摘要</w:t>
      </w:r>
      <w:bookmarkEnd w:id="92"/>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2D7F2EF1" w:rsidR="00505F73" w:rsidRDefault="00505F73" w:rsidP="00505F73">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lastRenderedPageBreak/>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93" w:name="_Toc85060902"/>
      <w:r>
        <w:rPr>
          <w:rFonts w:cs="Times New Roman" w:hint="eastAsia"/>
        </w:rPr>
        <w:t>目录</w:t>
      </w:r>
      <w:bookmarkEnd w:id="93"/>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94" w:name="_Toc85060903"/>
      <w:r>
        <w:rPr>
          <w:rFonts w:cs="Times New Roman" w:hint="eastAsia"/>
        </w:rPr>
        <w:t>图表清单及主要符号表</w:t>
      </w:r>
      <w:bookmarkEnd w:id="94"/>
    </w:p>
    <w:p w14:paraId="0566D457" w14:textId="1EBEEBD6" w:rsidR="00505F73" w:rsidRDefault="00505F73" w:rsidP="00505F73">
      <w:pPr>
        <w:ind w:firstLineChars="200" w:firstLine="480"/>
      </w:pPr>
      <w:r>
        <w:rPr>
          <w:rFonts w:hint="eastAsia"/>
        </w:rPr>
        <w:t>如果论文中图表较多，可以分别列出清单置于目录之后。图的清单应有序号、</w:t>
      </w:r>
      <w:proofErr w:type="gramStart"/>
      <w:r>
        <w:rPr>
          <w:rFonts w:hint="eastAsia"/>
        </w:rPr>
        <w:t>图题和</w:t>
      </w:r>
      <w:proofErr w:type="gramEnd"/>
      <w:r>
        <w:rPr>
          <w:rFonts w:hint="eastAsia"/>
        </w:rPr>
        <w:t>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95" w:name="_Toc85060904"/>
      <w:r>
        <w:rPr>
          <w:rFonts w:cs="Times New Roman" w:hint="eastAsia"/>
        </w:rPr>
        <w:t>主体部分</w:t>
      </w:r>
      <w:bookmarkEnd w:id="95"/>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96" w:name="_Toc85060905"/>
      <w:r>
        <w:rPr>
          <w:rFonts w:cs="Times New Roman" w:hint="eastAsia"/>
        </w:rPr>
        <w:t>参考文献</w:t>
      </w:r>
      <w:bookmarkEnd w:id="96"/>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lastRenderedPageBreak/>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97" w:name="_Toc85060906"/>
      <w:r>
        <w:rPr>
          <w:rFonts w:cs="Times New Roman" w:hint="eastAsia"/>
        </w:rPr>
        <w:t>符录</w:t>
      </w:r>
      <w:bookmarkEnd w:id="97"/>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98" w:name="_Toc85060907"/>
      <w:r>
        <w:rPr>
          <w:rFonts w:cs="Times New Roman" w:hint="eastAsia"/>
        </w:rPr>
        <w:t>成果</w:t>
      </w:r>
      <w:bookmarkEnd w:id="98"/>
    </w:p>
    <w:p w14:paraId="61589F52" w14:textId="4ADAADF7" w:rsidR="007572E6" w:rsidRDefault="007572E6" w:rsidP="00792D07">
      <w:pPr>
        <w:ind w:firstLineChars="200" w:firstLine="480"/>
      </w:pPr>
      <w:r>
        <w:rPr>
          <w:rFonts w:hint="eastAsia"/>
        </w:rPr>
        <w:t>对于博士学位论文，名称用“攻读博士学位期间取得的</w:t>
      </w:r>
      <w:r w:rsidRPr="00792D07">
        <w:rPr>
          <w:rFonts w:hint="eastAsia"/>
        </w:rPr>
        <w:t>研究</w:t>
      </w:r>
      <w:r>
        <w:rPr>
          <w:rFonts w:hint="eastAsia"/>
        </w:rPr>
        <w:t>成果”，一般包括：</w:t>
      </w:r>
    </w:p>
    <w:p w14:paraId="1FE50952" w14:textId="2DD4245C"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5A7FB78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99" w:name="_Toc85060908"/>
      <w:r w:rsidRPr="007572E6">
        <w:rPr>
          <w:rFonts w:cs="Times New Roman" w:hint="eastAsia"/>
        </w:rPr>
        <w:t>致谢</w:t>
      </w:r>
      <w:bookmarkEnd w:id="99"/>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100" w:name="_Toc85060909"/>
      <w:r>
        <w:rPr>
          <w:rFonts w:cs="Times New Roman" w:hint="eastAsia"/>
        </w:rPr>
        <w:t>作者简介</w:t>
      </w:r>
      <w:bookmarkEnd w:id="100"/>
    </w:p>
    <w:p w14:paraId="500A0E4E" w14:textId="41E59341" w:rsidR="00B756E8" w:rsidRPr="00154B68" w:rsidRDefault="009326CF" w:rsidP="009326CF">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pPr>
      <w:bookmarkStart w:id="101" w:name="_Toc85060910"/>
      <w:bookmarkStart w:id="102" w:name="_Toc467679515"/>
      <w:r>
        <w:rPr>
          <w:rFonts w:hint="eastAsia"/>
        </w:rPr>
        <w:lastRenderedPageBreak/>
        <w:t>论文格式要求</w:t>
      </w:r>
      <w:bookmarkEnd w:id="101"/>
    </w:p>
    <w:p w14:paraId="7AD77685" w14:textId="441FEFAE" w:rsidR="00B756E8" w:rsidRDefault="005872DA" w:rsidP="005872DA">
      <w:pPr>
        <w:ind w:firstLineChars="200" w:firstLine="480"/>
      </w:pPr>
      <w:r>
        <w:rPr>
          <w:rFonts w:hint="eastAsia"/>
        </w:rPr>
        <w:t>论文格式要求</w:t>
      </w:r>
      <w:proofErr w:type="gramStart"/>
      <w:r>
        <w:rPr>
          <w:rFonts w:hint="eastAsia"/>
        </w:rPr>
        <w:t>归纳如标</w:t>
      </w:r>
      <w:r>
        <w:rPr>
          <w:rFonts w:hint="eastAsia"/>
        </w:rPr>
        <w:t>2</w:t>
      </w:r>
      <w:r>
        <w:rPr>
          <w:rFonts w:hint="eastAsia"/>
        </w:rPr>
        <w:t>所</w:t>
      </w:r>
      <w:proofErr w:type="gramEnd"/>
      <w:r>
        <w:rPr>
          <w:rFonts w:hint="eastAsia"/>
        </w:rPr>
        <w:t>示：</w:t>
      </w:r>
    </w:p>
    <w:p w14:paraId="566C107C" w14:textId="321B238A" w:rsidR="005872DA" w:rsidRDefault="005872DA" w:rsidP="00792D07">
      <w:pPr>
        <w:pStyle w:val="phdnoteTable"/>
        <w:spacing w:before="163"/>
      </w:pPr>
      <w:bookmarkStart w:id="103" w:name="_Toc501222411"/>
      <w:bookmarkStart w:id="104" w:name="_Toc85060837"/>
      <w:r>
        <w:rPr>
          <w:rFonts w:hint="eastAsia"/>
        </w:rPr>
        <w:t>学术格式要求</w:t>
      </w:r>
      <w:bookmarkEnd w:id="103"/>
      <w:bookmarkEnd w:id="104"/>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5"/>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w:t>
            </w:r>
            <w:proofErr w:type="gramStart"/>
            <w:r w:rsidR="00D23FE0">
              <w:rPr>
                <w:rFonts w:hint="eastAsia"/>
                <w:sz w:val="21"/>
              </w:rPr>
              <w:t>倍</w:t>
            </w:r>
            <w:proofErr w:type="gramEnd"/>
            <w:r w:rsidR="00D23FE0">
              <w:rPr>
                <w:rFonts w:hint="eastAsia"/>
                <w:sz w:val="21"/>
              </w:rPr>
              <w:t>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，段前</w:t>
            </w:r>
            <w:r w:rsidRPr="00D23FE0">
              <w:rPr>
                <w:rFonts w:hint="eastAsia"/>
                <w:sz w:val="21"/>
              </w:rPr>
              <w:t>0</w:t>
            </w:r>
            <w:r w:rsidRPr="00D23FE0">
              <w:rPr>
                <w:rFonts w:hint="eastAsia"/>
                <w:sz w:val="21"/>
              </w:rPr>
              <w:t>行</w:t>
            </w:r>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proofErr w:type="gramStart"/>
            <w:r>
              <w:rPr>
                <w:rFonts w:hint="eastAsia"/>
                <w:sz w:val="21"/>
              </w:rPr>
              <w:t>表注</w:t>
            </w:r>
            <w:proofErr w:type="gramEnd"/>
            <w:r w:rsidRPr="00D23FE0">
              <w:rPr>
                <w:rFonts w:hint="eastAsia"/>
                <w:sz w:val="21"/>
              </w:rPr>
              <w:t>1.5</w:t>
            </w:r>
            <w:r w:rsidRPr="00D23FE0">
              <w:rPr>
                <w:rFonts w:hint="eastAsia"/>
                <w:sz w:val="21"/>
              </w:rPr>
              <w:t>倍行距</w:t>
            </w:r>
            <w:r>
              <w:rPr>
                <w:rFonts w:hint="eastAsia"/>
                <w:sz w:val="21"/>
              </w:rPr>
              <w:t>，段前</w:t>
            </w:r>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w:t>
            </w:r>
            <w:proofErr w:type="gramStart"/>
            <w:r>
              <w:rPr>
                <w:rFonts w:hint="eastAsia"/>
                <w:sz w:val="21"/>
              </w:rPr>
              <w:t>及表注</w:t>
            </w:r>
            <w:proofErr w:type="gramEnd"/>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w:t>
            </w:r>
            <w:proofErr w:type="gramStart"/>
            <w:r>
              <w:rPr>
                <w:rFonts w:hint="eastAsia"/>
                <w:sz w:val="21"/>
              </w:rPr>
              <w:t>内容间空</w:t>
            </w:r>
            <w:r>
              <w:rPr>
                <w:rFonts w:hint="eastAsia"/>
                <w:sz w:val="21"/>
              </w:rPr>
              <w:t>2</w:t>
            </w:r>
            <w:r>
              <w:rPr>
                <w:rFonts w:hint="eastAsia"/>
                <w:sz w:val="21"/>
              </w:rPr>
              <w:t>个</w:t>
            </w:r>
            <w:proofErr w:type="gramEnd"/>
            <w:r>
              <w:rPr>
                <w:rFonts w:hint="eastAsia"/>
                <w:sz w:val="21"/>
              </w:rPr>
              <w:t>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4A140A18" w:rsidR="00180BCB" w:rsidRDefault="00180BCB" w:rsidP="00792D07">
      <w:pPr>
        <w:pStyle w:val="phdnoteTable"/>
        <w:spacing w:before="163"/>
      </w:pPr>
      <w:bookmarkStart w:id="105" w:name="_Toc85060838"/>
      <w:bookmarkStart w:id="106" w:name="_Ref134286101"/>
      <w:r>
        <w:rPr>
          <w:rFonts w:hint="eastAsia"/>
        </w:rPr>
        <w:lastRenderedPageBreak/>
        <w:t>学术格式要求（续）</w:t>
      </w:r>
      <w:bookmarkEnd w:id="105"/>
      <w:bookmarkEnd w:id="106"/>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3"/>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6F8658EE" w14:textId="3FB8E951" w:rsidR="0071583F" w:rsidDel="00447823" w:rsidRDefault="0071583F" w:rsidP="00B756E8">
      <w:pPr>
        <w:rPr>
          <w:del w:id="107" w:author="Li Jinjie" w:date="2023-05-06T17:33:00Z"/>
        </w:rPr>
      </w:pPr>
    </w:p>
    <w:p w14:paraId="33DBAF91" w14:textId="77777777" w:rsidR="00447823" w:rsidRPr="00B756E8" w:rsidRDefault="00447823" w:rsidP="00B756E8">
      <w:pPr>
        <w:rPr>
          <w:ins w:id="108" w:author="Li Jinjie" w:date="2023-05-06T17:33:00Z"/>
        </w:rPr>
      </w:pPr>
    </w:p>
    <w:p w14:paraId="019CC9CA" w14:textId="6EF215F3" w:rsidR="006B05AC" w:rsidRDefault="008C171A" w:rsidP="004D4F8A">
      <w:pPr>
        <w:pStyle w:val="phdchapter"/>
        <w:spacing w:before="163" w:after="163"/>
        <w:rPr>
          <w:rFonts w:ascii="Times New Roman" w:hAnsi="Times New Roman" w:cs="Times New Roman"/>
        </w:rPr>
      </w:pPr>
      <w:bookmarkStart w:id="109" w:name="_Toc85060911"/>
      <w:bookmarkEnd w:id="102"/>
      <w:proofErr w:type="gramStart"/>
      <w:r>
        <w:rPr>
          <w:rFonts w:ascii="Times New Roman" w:hAnsi="Times New Roman" w:cs="Times New Roman" w:hint="eastAsia"/>
        </w:rPr>
        <w:lastRenderedPageBreak/>
        <w:t>硕</w:t>
      </w:r>
      <w:proofErr w:type="gramEnd"/>
      <w:r>
        <w:rPr>
          <w:rFonts w:ascii="Times New Roman" w:hAnsi="Times New Roman" w:cs="Times New Roman" w:hint="eastAsia"/>
        </w:rPr>
        <w:t>博士内容调整</w:t>
      </w:r>
      <w:bookmarkEnd w:id="109"/>
    </w:p>
    <w:p w14:paraId="26CC85FB" w14:textId="3519F317" w:rsidR="00B756E8" w:rsidRDefault="00920C76" w:rsidP="00920C76">
      <w:pPr>
        <w:ind w:firstLineChars="200" w:firstLine="480"/>
      </w:pPr>
      <w:r>
        <w:rPr>
          <w:rFonts w:hint="eastAsia"/>
        </w:rPr>
        <w:t>本模板仅使用理工类博士、硕士及专业硕士论文。博士学位论文及硕士</w:t>
      </w:r>
      <w:r>
        <w:rPr>
          <w:rFonts w:hint="eastAsia"/>
        </w:rPr>
        <w:t>/</w:t>
      </w:r>
      <w:r>
        <w:rPr>
          <w:rFonts w:hint="eastAsia"/>
        </w:rPr>
        <w:t>专业硕士</w:t>
      </w:r>
      <w:r w:rsidR="00083796">
        <w:rPr>
          <w:rFonts w:hint="eastAsia"/>
        </w:rPr>
        <w:t>学位论文</w:t>
      </w:r>
      <w:r>
        <w:rPr>
          <w:rFonts w:hint="eastAsia"/>
        </w:rPr>
        <w:t>存在部分调整，使用时需注意：</w:t>
      </w:r>
    </w:p>
    <w:p w14:paraId="3EC6A1FD" w14:textId="4B00AE2F" w:rsidR="00920C76" w:rsidRDefault="00920C76" w:rsidP="00920C76">
      <w:pPr>
        <w:pStyle w:val="a3"/>
        <w:numPr>
          <w:ilvl w:val="0"/>
          <w:numId w:val="25"/>
        </w:numPr>
        <w:ind w:firstLineChars="0"/>
      </w:pPr>
      <w:r w:rsidRPr="00920C76">
        <w:rPr>
          <w:rFonts w:hint="eastAsia"/>
          <w:b/>
        </w:rPr>
        <w:t>封面（中、英文）</w:t>
      </w:r>
      <w:r>
        <w:rPr>
          <w:rFonts w:hint="eastAsia"/>
        </w:rPr>
        <w:t>：</w:t>
      </w:r>
      <w:r w:rsidR="00DA069F">
        <w:rPr>
          <w:rFonts w:hint="eastAsia"/>
        </w:rPr>
        <w:t>学术</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w:t>
      </w:r>
      <w:r w:rsidR="00DA069F">
        <w:rPr>
          <w:rFonts w:hint="eastAsia"/>
        </w:rPr>
        <w:t>专业博士为“</w:t>
      </w:r>
      <w:r w:rsidR="00DA069F" w:rsidRPr="00DA069F">
        <w:rPr>
          <w:rFonts w:hint="eastAsia"/>
          <w:b/>
          <w:bCs/>
        </w:rPr>
        <w:t>专业</w:t>
      </w:r>
      <w:r w:rsidR="00DA069F" w:rsidRPr="00920C76">
        <w:rPr>
          <w:rFonts w:hint="eastAsia"/>
          <w:b/>
        </w:rPr>
        <w:t>博士</w:t>
      </w:r>
      <w:r w:rsidR="00DA069F">
        <w:rPr>
          <w:rFonts w:hint="eastAsia"/>
        </w:rPr>
        <w:t>学位论文</w:t>
      </w:r>
      <w:r w:rsidR="00DA069F">
        <w:rPr>
          <w:rFonts w:hint="eastAsia"/>
        </w:rPr>
        <w:t>/</w:t>
      </w:r>
      <w:r w:rsidR="00DA069F" w:rsidRPr="00920C76">
        <w:rPr>
          <w:rFonts w:eastAsia="黑体" w:cs="Times New Roman"/>
          <w:sz w:val="28"/>
          <w:szCs w:val="28"/>
        </w:rPr>
        <w:t xml:space="preserve">A Dissertation Submitted for the Degree of </w:t>
      </w:r>
      <w:r w:rsidR="00DA069F" w:rsidRPr="00920C76">
        <w:rPr>
          <w:rFonts w:eastAsia="黑体" w:cs="Times New Roman"/>
          <w:b/>
          <w:sz w:val="28"/>
          <w:szCs w:val="28"/>
        </w:rPr>
        <w:t>Doctor of Philosophy</w:t>
      </w:r>
      <w:r w:rsidR="00DA069F">
        <w:rPr>
          <w:rFonts w:hint="eastAsia"/>
        </w:rPr>
        <w:t>”，学术</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3E958BB8" w:rsidR="00920C76" w:rsidRDefault="00920C76" w:rsidP="00920C76">
      <w:pPr>
        <w:pStyle w:val="a3"/>
        <w:numPr>
          <w:ilvl w:val="0"/>
          <w:numId w:val="25"/>
        </w:numPr>
        <w:ind w:firstLineChars="0"/>
      </w:pPr>
      <w:r w:rsidRPr="00920C76">
        <w:rPr>
          <w:rFonts w:hint="eastAsia"/>
          <w:b/>
        </w:rPr>
        <w:t>题名页</w:t>
      </w:r>
      <w:r>
        <w:rPr>
          <w:rFonts w:hint="eastAsia"/>
        </w:rPr>
        <w:t>：博士</w:t>
      </w:r>
      <w:r w:rsidR="00DA069F">
        <w:rPr>
          <w:rFonts w:hint="eastAsia"/>
        </w:rPr>
        <w:t>/</w:t>
      </w:r>
      <w:r w:rsidR="00DA069F">
        <w:rPr>
          <w:rFonts w:hint="eastAsia"/>
        </w:rPr>
        <w:t>专业博士</w:t>
      </w:r>
      <w:r>
        <w:rPr>
          <w:rFonts w:hint="eastAsia"/>
        </w:rPr>
        <w:t>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4F66EB23" w:rsidR="00920C76" w:rsidRDefault="00920C76" w:rsidP="00920C76">
      <w:pPr>
        <w:pStyle w:val="a3"/>
        <w:numPr>
          <w:ilvl w:val="0"/>
          <w:numId w:val="25"/>
        </w:numPr>
        <w:ind w:firstLineChars="0"/>
      </w:pPr>
      <w:r w:rsidRPr="00920C76">
        <w:rPr>
          <w:b/>
        </w:rPr>
        <w:t>页眉</w:t>
      </w:r>
      <w:r>
        <w:t>：</w:t>
      </w:r>
      <w:r>
        <w:rPr>
          <w:rFonts w:hint="eastAsia"/>
        </w:rPr>
        <w:t>博士</w:t>
      </w:r>
      <w:r w:rsidR="00DA069F">
        <w:rPr>
          <w:rFonts w:hint="eastAsia"/>
        </w:rPr>
        <w:t>/</w:t>
      </w:r>
      <w:r w:rsidR="00DA069F">
        <w:rPr>
          <w:rFonts w:hint="eastAsia"/>
        </w:rPr>
        <w:t>专业博士</w:t>
      </w:r>
      <w:r>
        <w:rPr>
          <w:rFonts w:hint="eastAsia"/>
        </w:rPr>
        <w:t>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1DB844BD" w:rsidR="00920C76" w:rsidRDefault="00920C76" w:rsidP="00682ECA">
      <w:pPr>
        <w:pStyle w:val="a3"/>
        <w:numPr>
          <w:ilvl w:val="0"/>
          <w:numId w:val="25"/>
        </w:numPr>
        <w:ind w:firstLineChars="0"/>
      </w:pPr>
      <w:r w:rsidRPr="00920C76">
        <w:rPr>
          <w:b/>
        </w:rPr>
        <w:t>取得成果章节</w:t>
      </w:r>
      <w:r>
        <w:t>：</w:t>
      </w:r>
      <w:r>
        <w:rPr>
          <w:rFonts w:hint="eastAsia"/>
        </w:rPr>
        <w:t>博士</w:t>
      </w:r>
      <w:r w:rsidR="00DA069F">
        <w:rPr>
          <w:rFonts w:hint="eastAsia"/>
        </w:rPr>
        <w:t>/</w:t>
      </w:r>
      <w:r w:rsidR="00DA069F">
        <w:rPr>
          <w:rFonts w:hint="eastAsia"/>
        </w:rPr>
        <w:t>专业博士</w:t>
      </w:r>
      <w:r>
        <w:rPr>
          <w:rFonts w:hint="eastAsia"/>
        </w:rPr>
        <w:t>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7167282E" w14:textId="7E9F1E68" w:rsidR="00920C76" w:rsidRDefault="00920C76" w:rsidP="00682ECA">
      <w:pPr>
        <w:pStyle w:val="a3"/>
        <w:numPr>
          <w:ilvl w:val="0"/>
          <w:numId w:val="25"/>
        </w:numPr>
        <w:ind w:firstLineChars="0"/>
      </w:pPr>
      <w:r w:rsidRPr="00920C76">
        <w:rPr>
          <w:b/>
        </w:rPr>
        <w:t>作者介绍章节</w:t>
      </w:r>
      <w:r>
        <w:t>：</w:t>
      </w:r>
      <w:r>
        <w:rPr>
          <w:rFonts w:hint="eastAsia"/>
        </w:rPr>
        <w:t>博士</w:t>
      </w:r>
      <w:r w:rsidR="00083796">
        <w:rPr>
          <w:rFonts w:hint="eastAsia"/>
        </w:rPr>
        <w:t>学位论文</w:t>
      </w:r>
      <w:r>
        <w:rPr>
          <w:rFonts w:hint="eastAsia"/>
        </w:rPr>
        <w:t>应该提供作者简介，硕士学位论文无此项。</w:t>
      </w:r>
    </w:p>
    <w:p w14:paraId="6940A07F" w14:textId="4E2A1078" w:rsidR="00920C76" w:rsidRPr="00920C76" w:rsidRDefault="00920C76" w:rsidP="00920C76"/>
    <w:p w14:paraId="0F3CB7C4" w14:textId="77777777" w:rsidR="00B756E8" w:rsidRPr="00B756E8" w:rsidRDefault="00B756E8" w:rsidP="00B756E8"/>
    <w:p w14:paraId="031BDC81" w14:textId="7E21DED8" w:rsidR="008C171A" w:rsidRPr="00B207E0" w:rsidRDefault="008C171A" w:rsidP="008C171A">
      <w:pPr>
        <w:pStyle w:val="phdchapter"/>
        <w:spacing w:before="163" w:after="163"/>
        <w:rPr>
          <w:rFonts w:ascii="Times New Roman" w:hAnsi="Times New Roman" w:cs="Times New Roman"/>
        </w:rPr>
      </w:pPr>
      <w:bookmarkStart w:id="110" w:name="_Toc85060912"/>
      <w:bookmarkStart w:id="111" w:name="OLE_LINK35"/>
      <w:bookmarkStart w:id="112" w:name="OLE_LINK36"/>
      <w:r>
        <w:rPr>
          <w:rFonts w:ascii="Times New Roman" w:hAnsi="Times New Roman" w:cs="Times New Roman" w:hint="eastAsia"/>
        </w:rPr>
        <w:lastRenderedPageBreak/>
        <w:t>本模板说明</w:t>
      </w:r>
      <w:bookmarkEnd w:id="110"/>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proofErr w:type="spellStart"/>
      <w:r w:rsidR="000963AF" w:rsidRPr="000963AF">
        <w:rPr>
          <w:rFonts w:cs="Times New Roman"/>
          <w:i/>
        </w:rPr>
        <w:t>phd_chapter</w:t>
      </w:r>
      <w:proofErr w:type="spellEnd"/>
      <w:r w:rsidR="000963AF">
        <w:rPr>
          <w:rFonts w:cs="Times New Roman" w:hint="eastAsia"/>
        </w:rPr>
        <w:t>）</w:t>
      </w:r>
      <w:r>
        <w:rPr>
          <w:rFonts w:cs="Times New Roman" w:hint="eastAsia"/>
        </w:rPr>
        <w:t>、节</w:t>
      </w:r>
      <w:r w:rsidR="000963AF">
        <w:rPr>
          <w:rFonts w:cs="Times New Roman" w:hint="eastAsia"/>
        </w:rPr>
        <w:t>（</w:t>
      </w:r>
      <w:proofErr w:type="spellStart"/>
      <w:r w:rsidR="000963AF" w:rsidRPr="000963AF">
        <w:rPr>
          <w:rFonts w:cs="Times New Roman"/>
          <w:i/>
        </w:rPr>
        <w:t>phd_</w:t>
      </w:r>
      <w:r w:rsidR="000963AF">
        <w:rPr>
          <w:rFonts w:cs="Times New Roman"/>
          <w:i/>
        </w:rPr>
        <w:t>section</w:t>
      </w:r>
      <w:proofErr w:type="spellEnd"/>
      <w:r w:rsidR="000963AF">
        <w:rPr>
          <w:rFonts w:cs="Times New Roman" w:hint="eastAsia"/>
        </w:rPr>
        <w:t>）</w:t>
      </w:r>
      <w:r w:rsidR="00823DB6">
        <w:rPr>
          <w:rFonts w:cs="Times New Roman" w:hint="eastAsia"/>
        </w:rPr>
        <w:t>、条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w:t>
      </w:r>
      <w:r>
        <w:rPr>
          <w:rFonts w:cs="Times New Roman" w:hint="eastAsia"/>
        </w:rPr>
        <w:t>、图注</w:t>
      </w:r>
      <w:r w:rsidR="000963AF">
        <w:rPr>
          <w:rFonts w:cs="Times New Roman" w:hint="eastAsia"/>
        </w:rPr>
        <w:t>（</w:t>
      </w:r>
      <w:proofErr w:type="spellStart"/>
      <w:r w:rsidR="000963AF" w:rsidRPr="000963AF">
        <w:rPr>
          <w:rFonts w:cs="Times New Roman"/>
          <w:i/>
          <w:color w:val="FFC000"/>
        </w:rPr>
        <w:t>phd_notePic</w:t>
      </w:r>
      <w:proofErr w:type="spellEnd"/>
      <w:r w:rsidR="000963AF">
        <w:rPr>
          <w:rFonts w:cs="Times New Roman" w:hint="eastAsia"/>
        </w:rPr>
        <w:t>）</w:t>
      </w:r>
      <w:r>
        <w:rPr>
          <w:rFonts w:cs="Times New Roman" w:hint="eastAsia"/>
        </w:rPr>
        <w:t>、表注</w:t>
      </w:r>
      <w:r w:rsidR="000963AF">
        <w:rPr>
          <w:rFonts w:cs="Times New Roman" w:hint="eastAsia"/>
        </w:rPr>
        <w:t>（</w:t>
      </w:r>
      <w:proofErr w:type="spellStart"/>
      <w:r w:rsidR="000963AF" w:rsidRPr="000963AF">
        <w:rPr>
          <w:rFonts w:cs="Times New Roman"/>
          <w:i/>
          <w:color w:val="00B0F0"/>
        </w:rPr>
        <w:t>phd_noteTab</w:t>
      </w:r>
      <w:proofErr w:type="spellEnd"/>
      <w:r w:rsidR="000963AF">
        <w:rPr>
          <w:rFonts w:cs="Times New Roman" w:hint="eastAsia"/>
        </w:rPr>
        <w:t>）</w:t>
      </w:r>
      <w:r>
        <w:rPr>
          <w:rFonts w:cs="Times New Roman" w:hint="eastAsia"/>
        </w:rPr>
        <w:t>、参考文献</w:t>
      </w:r>
      <w:r w:rsidR="000963AF">
        <w:rPr>
          <w:rFonts w:cs="Times New Roman" w:hint="eastAsia"/>
        </w:rPr>
        <w:t>（</w:t>
      </w:r>
      <w:proofErr w:type="spellStart"/>
      <w:r w:rsidR="000963AF" w:rsidRPr="000963AF">
        <w:rPr>
          <w:rFonts w:cs="Times New Roman"/>
          <w:i/>
          <w:color w:val="7030A0"/>
        </w:rPr>
        <w:t>phd_refence</w:t>
      </w:r>
      <w:proofErr w:type="spellEnd"/>
      <w:r w:rsidR="000963AF">
        <w:rPr>
          <w:rFonts w:cs="Times New Roman" w:hint="eastAsia"/>
        </w:rPr>
        <w:t>）</w:t>
      </w:r>
      <w:r>
        <w:rPr>
          <w:rFonts w:cs="Times New Roman" w:hint="eastAsia"/>
        </w:rPr>
        <w:t>、参考</w:t>
      </w:r>
      <w:r w:rsidR="000963AF">
        <w:rPr>
          <w:rFonts w:cs="Times New Roman" w:hint="eastAsia"/>
        </w:rPr>
        <w:t>引用（</w:t>
      </w:r>
      <w:proofErr w:type="spellStart"/>
      <w:r w:rsidR="000963AF" w:rsidRPr="000963AF">
        <w:rPr>
          <w:rFonts w:cs="Times New Roman"/>
          <w:i/>
          <w:color w:val="FF0000"/>
        </w:rPr>
        <w:t>phd_cite</w:t>
      </w:r>
      <w:proofErr w:type="spellEnd"/>
      <w:r w:rsidR="000963AF">
        <w:rPr>
          <w:rFonts w:cs="Times New Roman" w:hint="eastAsia"/>
        </w:rPr>
        <w:t>）和正文等样式。其中章（</w:t>
      </w:r>
      <w:proofErr w:type="spellStart"/>
      <w:r w:rsidR="000963AF" w:rsidRPr="000963AF">
        <w:rPr>
          <w:rFonts w:cs="Times New Roman"/>
          <w:i/>
        </w:rPr>
        <w:t>phd_chapter</w:t>
      </w:r>
      <w:proofErr w:type="spellEnd"/>
      <w:r w:rsidR="000963AF">
        <w:rPr>
          <w:rFonts w:cs="Times New Roman" w:hint="eastAsia"/>
        </w:rPr>
        <w:t>）为一级标题，节（</w:t>
      </w:r>
      <w:proofErr w:type="spellStart"/>
      <w:r w:rsidR="000963AF" w:rsidRPr="000963AF">
        <w:rPr>
          <w:rFonts w:cs="Times New Roman"/>
          <w:i/>
        </w:rPr>
        <w:t>phd_</w:t>
      </w:r>
      <w:r w:rsidR="000963AF">
        <w:rPr>
          <w:rFonts w:cs="Times New Roman"/>
          <w:i/>
        </w:rPr>
        <w:t>section</w:t>
      </w:r>
      <w:proofErr w:type="spellEnd"/>
      <w:r w:rsidR="00823DB6">
        <w:rPr>
          <w:rFonts w:cs="Times New Roman" w:hint="eastAsia"/>
        </w:rPr>
        <w:t>）为二级标题，条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）为三级标题，注（</w:t>
      </w:r>
      <w:proofErr w:type="spellStart"/>
      <w:r w:rsidR="000963AF" w:rsidRPr="000963AF">
        <w:rPr>
          <w:rFonts w:cs="Times New Roman"/>
          <w:i/>
          <w:color w:val="FFC000"/>
        </w:rPr>
        <w:t>phd_notePic</w:t>
      </w:r>
      <w:proofErr w:type="spellEnd"/>
      <w:r w:rsidR="000963AF">
        <w:rPr>
          <w:rFonts w:cs="Times New Roman" w:hint="eastAsia"/>
        </w:rPr>
        <w:t>）、表注（</w:t>
      </w:r>
      <w:proofErr w:type="spellStart"/>
      <w:r w:rsidR="000963AF" w:rsidRPr="000963AF">
        <w:rPr>
          <w:rFonts w:cs="Times New Roman"/>
          <w:i/>
          <w:color w:val="00B0F0"/>
        </w:rPr>
        <w:t>phd_noteTab</w:t>
      </w:r>
      <w:proofErr w:type="spellEnd"/>
      <w:r w:rsidR="000963AF">
        <w:rPr>
          <w:rFonts w:cs="Times New Roman" w:hint="eastAsia"/>
        </w:rPr>
        <w:t>）、参考文献（</w:t>
      </w:r>
      <w:proofErr w:type="spellStart"/>
      <w:r w:rsidR="000963AF" w:rsidRPr="000963AF">
        <w:rPr>
          <w:rFonts w:cs="Times New Roman"/>
          <w:i/>
          <w:color w:val="7030A0"/>
        </w:rPr>
        <w:t>phd_refence</w:t>
      </w:r>
      <w:proofErr w:type="spellEnd"/>
      <w:r w:rsidR="000963AF">
        <w:rPr>
          <w:rFonts w:cs="Times New Roman" w:hint="eastAsia"/>
        </w:rPr>
        <w:t>）、参考引用（</w:t>
      </w:r>
      <w:proofErr w:type="spellStart"/>
      <w:r w:rsidR="000963AF" w:rsidRPr="000963AF">
        <w:rPr>
          <w:rFonts w:cs="Times New Roman"/>
          <w:i/>
          <w:color w:val="FF0000"/>
        </w:rPr>
        <w:t>phd_cite</w:t>
      </w:r>
      <w:proofErr w:type="spellEnd"/>
      <w:r w:rsidR="000963AF">
        <w:rPr>
          <w:rFonts w:cs="Times New Roman" w:hint="eastAsia"/>
        </w:rPr>
        <w:t>）等样式均为正文级别。图注、表注、参考文献、参考引用设置为彩色以方便修改（本模板未实现图表及引用的自动交叉引用，公式可以通过</w:t>
      </w:r>
      <w:proofErr w:type="spellStart"/>
      <w:r w:rsidR="000963AF">
        <w:rPr>
          <w:rFonts w:cs="Times New Roman" w:hint="eastAsia"/>
        </w:rPr>
        <w:t>MathType</w:t>
      </w:r>
      <w:proofErr w:type="spellEnd"/>
      <w:r w:rsidR="000963AF">
        <w:rPr>
          <w:rFonts w:cs="Times New Roman" w:hint="eastAsia"/>
        </w:rPr>
        <w:t>实现，需经常调整文中图表及引用的标号，加上颜色好找一些），后续定稿</w:t>
      </w:r>
      <w:proofErr w:type="gramStart"/>
      <w:r w:rsidR="000963AF">
        <w:rPr>
          <w:rFonts w:cs="Times New Roman" w:hint="eastAsia"/>
        </w:rPr>
        <w:t>可</w:t>
      </w:r>
      <w:r w:rsidR="00BF79C6">
        <w:rPr>
          <w:rFonts w:cs="Times New Roman" w:hint="eastAsia"/>
        </w:rPr>
        <w:t>全选文档</w:t>
      </w:r>
      <w:proofErr w:type="gramEnd"/>
      <w:r w:rsidR="00BF79C6">
        <w:rPr>
          <w:rFonts w:cs="Times New Roman" w:hint="eastAsia"/>
        </w:rPr>
        <w:t>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proofErr w:type="spellStart"/>
      <w:r w:rsidRPr="000963AF">
        <w:rPr>
          <w:rFonts w:cs="Times New Roman"/>
          <w:i/>
        </w:rPr>
        <w:t>phd_chapter</w:t>
      </w:r>
      <w:proofErr w:type="spellEnd"/>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113" w:name="_Toc85060913"/>
      <w:r>
        <w:rPr>
          <w:rFonts w:ascii="Times New Roman" w:hAnsi="Times New Roman" w:cs="Times New Roman" w:hint="eastAsia"/>
        </w:rPr>
        <w:lastRenderedPageBreak/>
        <w:t>最后说明</w:t>
      </w:r>
      <w:bookmarkEnd w:id="113"/>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1A54CD66" w:rsidR="00E42385" w:rsidRDefault="00E37B6D" w:rsidP="00E357B9">
      <w:pPr>
        <w:ind w:firstLineChars="200" w:firstLine="480"/>
        <w:rPr>
          <w:rFonts w:cs="Times New Roman"/>
        </w:rPr>
      </w:pPr>
      <w:r>
        <w:rPr>
          <w:rFonts w:cs="Times New Roman" w:hint="eastAsia"/>
        </w:rPr>
        <w:t>E-mail</w:t>
      </w:r>
      <w:r>
        <w:rPr>
          <w:rFonts w:cs="Times New Roman" w:hint="eastAsia"/>
        </w:rPr>
        <w:t>：</w:t>
      </w:r>
      <w:r w:rsidR="00667830">
        <w:fldChar w:fldCharType="begin"/>
      </w:r>
      <w:r w:rsidR="00667830">
        <w:instrText xml:space="preserve"> HYPERLINK "mailto:weiqm@buaa.edu.cn" </w:instrText>
      </w:r>
      <w:r w:rsidR="00667830">
        <w:fldChar w:fldCharType="separate"/>
      </w:r>
      <w:r w:rsidR="00E357B9" w:rsidRPr="00C2317C">
        <w:rPr>
          <w:rStyle w:val="a8"/>
          <w:rFonts w:cs="Times New Roman" w:hint="eastAsia"/>
        </w:rPr>
        <w:t>weiqm@buaa.edu.cn</w:t>
      </w:r>
      <w:r w:rsidR="00667830">
        <w:rPr>
          <w:rStyle w:val="a8"/>
          <w:rFonts w:cs="Times New Roman"/>
        </w:rPr>
        <w:fldChar w:fldCharType="end"/>
      </w:r>
    </w:p>
    <w:p w14:paraId="545395FC" w14:textId="42588D82" w:rsidR="00E37B6D" w:rsidRDefault="00E37B6D" w:rsidP="00E357B9">
      <w:pPr>
        <w:ind w:firstLineChars="200" w:firstLine="480"/>
        <w:rPr>
          <w:rFonts w:cs="Times New Roman"/>
        </w:rPr>
      </w:pPr>
      <w:r>
        <w:rPr>
          <w:rFonts w:cs="Times New Roman"/>
        </w:rPr>
        <w:t>GitHub</w:t>
      </w:r>
      <w:r>
        <w:rPr>
          <w:rFonts w:cs="Times New Roman"/>
        </w:rPr>
        <w:t>：</w:t>
      </w:r>
      <w:r w:rsidR="00667830">
        <w:fldChar w:fldCharType="begin"/>
      </w:r>
      <w:r w:rsidR="00667830">
        <w:instrText xml:space="preserve"> HYPERLINK "https://github.com/WBigNose/BUAAThesis" </w:instrText>
      </w:r>
      <w:r w:rsidR="00667830">
        <w:fldChar w:fldCharType="separate"/>
      </w:r>
      <w:r w:rsidRPr="00C2317C">
        <w:rPr>
          <w:rStyle w:val="a8"/>
          <w:rFonts w:cs="Times New Roman"/>
        </w:rPr>
        <w:t>https://github.com/WBigNose/BUAAThesis</w:t>
      </w:r>
      <w:r w:rsidR="00667830">
        <w:rPr>
          <w:rStyle w:val="a8"/>
          <w:rFonts w:cs="Times New Roman"/>
        </w:rPr>
        <w:fldChar w:fldCharType="end"/>
      </w:r>
    </w:p>
    <w:p w14:paraId="1848715B" w14:textId="77777777" w:rsidR="00E37B6D" w:rsidRDefault="00E37B6D" w:rsidP="00E357B9">
      <w:pPr>
        <w:ind w:firstLineChars="200" w:firstLine="480"/>
        <w:rPr>
          <w:rFonts w:cs="Times New Roman"/>
        </w:rPr>
      </w:pPr>
    </w:p>
    <w:p w14:paraId="4A261F55" w14:textId="3DEF68CF" w:rsidR="00E37B6D" w:rsidRDefault="00E37B6D" w:rsidP="00E357B9">
      <w:pPr>
        <w:ind w:firstLineChars="200" w:firstLine="480"/>
        <w:rPr>
          <w:rFonts w:cs="Times New Roman"/>
        </w:rPr>
      </w:pPr>
      <w:r>
        <w:rPr>
          <w:rFonts w:cs="Times New Roman" w:hint="eastAsia"/>
        </w:rPr>
        <w:t>接下来的章节为</w:t>
      </w:r>
      <w:r w:rsidR="00083796">
        <w:rPr>
          <w:rFonts w:cs="Times New Roman" w:hint="eastAsia"/>
        </w:rPr>
        <w:t>学位论文</w:t>
      </w:r>
      <w:r>
        <w:rPr>
          <w:rFonts w:cs="Times New Roman" w:hint="eastAsia"/>
        </w:rPr>
        <w:t>的常规章节，你可以将前一至六章（本章）删除，</w:t>
      </w:r>
      <w:proofErr w:type="gramStart"/>
      <w:r>
        <w:rPr>
          <w:rFonts w:cs="Times New Roman" w:hint="eastAsia"/>
        </w:rPr>
        <w:t>从之后</w:t>
      </w:r>
      <w:proofErr w:type="gramEnd"/>
      <w:r>
        <w:rPr>
          <w:rFonts w:cs="Times New Roman" w:hint="eastAsia"/>
        </w:rPr>
        <w:t>的章节开始正式开始你的</w:t>
      </w:r>
      <w:r w:rsidR="00083796">
        <w:rPr>
          <w:rFonts w:cs="Times New Roman" w:hint="eastAsia"/>
        </w:rPr>
        <w:t>学位论文</w:t>
      </w:r>
      <w:r>
        <w:rPr>
          <w:rFonts w:cs="Times New Roman" w:hint="eastAsia"/>
        </w:rPr>
        <w:t>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114" w:name="_Toc85060914"/>
      <w:r>
        <w:rPr>
          <w:rFonts w:ascii="Times New Roman" w:hAnsi="Times New Roman" w:cs="Times New Roman" w:hint="eastAsia"/>
        </w:rPr>
        <w:lastRenderedPageBreak/>
        <w:t>绪论</w:t>
      </w:r>
      <w:bookmarkEnd w:id="114"/>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75DEBC0B" w:rsidR="00393A36" w:rsidRDefault="00393A36" w:rsidP="00393A36">
      <w:pPr>
        <w:ind w:firstLineChars="200" w:firstLine="480"/>
      </w:pPr>
      <w:r>
        <w:rPr>
          <w:rFonts w:hint="eastAsia"/>
        </w:rPr>
        <w:t>有关历史回顾和前人工作的综述分析，以及理论分析等，可以单独成章，用足够的文字叙述。博士</w:t>
      </w:r>
      <w:r w:rsidR="00083796">
        <w:rPr>
          <w:rFonts w:hint="eastAsia"/>
        </w:rPr>
        <w:t>学位论文</w:t>
      </w:r>
      <w:r>
        <w:rPr>
          <w:rFonts w:hint="eastAsia"/>
        </w:rPr>
        <w:t>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6BAF4BF0" w14:textId="77777777" w:rsidR="00CF4CDD" w:rsidRDefault="00CF4CDD" w:rsidP="00CF4CDD"/>
    <w:p w14:paraId="2410CB4B" w14:textId="5161965C" w:rsidR="009326CF" w:rsidRPr="009326CF" w:rsidRDefault="009326CF" w:rsidP="009326CF">
      <w:pPr>
        <w:ind w:firstLineChars="200" w:firstLine="480"/>
        <w:rPr>
          <w:i/>
        </w:rPr>
      </w:pPr>
      <w:r w:rsidRPr="009326CF">
        <w:rPr>
          <w:rFonts w:hint="eastAsia"/>
          <w:i/>
        </w:rPr>
        <w:t>嗯，你的论文从这里开始。</w:t>
      </w:r>
    </w:p>
    <w:p w14:paraId="396DB2DD" w14:textId="77777777" w:rsidR="009326CF" w:rsidRDefault="009326CF" w:rsidP="00CF4CDD"/>
    <w:p w14:paraId="4073A319" w14:textId="77777777" w:rsidR="009326CF" w:rsidRPr="00CF4CDD" w:rsidRDefault="009326CF" w:rsidP="00CF4CDD"/>
    <w:p w14:paraId="1254D8DB" w14:textId="592DA10B" w:rsidR="008C171A" w:rsidRPr="00B207E0" w:rsidRDefault="008C171A" w:rsidP="008C171A">
      <w:pPr>
        <w:pStyle w:val="phdchapter"/>
        <w:spacing w:before="163" w:after="163"/>
        <w:rPr>
          <w:rFonts w:ascii="Times New Roman" w:hAnsi="Times New Roman" w:cs="Times New Roman"/>
        </w:rPr>
      </w:pPr>
      <w:bookmarkStart w:id="115" w:name="_Toc85060915"/>
      <w:r>
        <w:rPr>
          <w:rFonts w:ascii="Times New Roman" w:hAnsi="Times New Roman" w:cs="Times New Roman" w:hint="eastAsia"/>
        </w:rPr>
        <w:lastRenderedPageBreak/>
        <w:t>正文第一章</w:t>
      </w:r>
      <w:bookmarkEnd w:id="115"/>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DD21982" w14:textId="77777777" w:rsidR="00E42385" w:rsidRDefault="00E42385" w:rsidP="00E42385">
      <w:pPr>
        <w:rPr>
          <w:rFonts w:cs="Times New Roman"/>
        </w:rPr>
      </w:pPr>
    </w:p>
    <w:p w14:paraId="3353BE8F" w14:textId="465062B8" w:rsidR="009326CF" w:rsidRPr="009326CF" w:rsidRDefault="009326CF" w:rsidP="009326CF">
      <w:pPr>
        <w:ind w:firstLineChars="200" w:firstLine="480"/>
        <w:rPr>
          <w:rFonts w:cs="Times New Roman"/>
          <w:i/>
        </w:rPr>
      </w:pPr>
      <w:r w:rsidRPr="009326CF">
        <w:rPr>
          <w:rFonts w:cs="Times New Roman" w:hint="eastAsia"/>
          <w:i/>
        </w:rPr>
        <w:t>嗯，开始写正文了。</w:t>
      </w:r>
    </w:p>
    <w:p w14:paraId="27D215B9" w14:textId="77777777" w:rsidR="009326CF" w:rsidRDefault="009326CF" w:rsidP="00E42385">
      <w:pPr>
        <w:rPr>
          <w:rFonts w:cs="Times New Roman"/>
        </w:rPr>
      </w:pPr>
    </w:p>
    <w:p w14:paraId="41982CEE" w14:textId="77777777" w:rsidR="009326CF" w:rsidRDefault="009326CF" w:rsidP="00E42385">
      <w:pPr>
        <w:rPr>
          <w:rFonts w:cs="Times New Roman"/>
        </w:rPr>
      </w:pPr>
    </w:p>
    <w:p w14:paraId="6920F93E" w14:textId="526B55EB" w:rsidR="008C171A" w:rsidRPr="00B207E0" w:rsidRDefault="008C171A" w:rsidP="008C171A">
      <w:pPr>
        <w:pStyle w:val="phdchapter"/>
        <w:spacing w:before="163" w:after="163"/>
        <w:rPr>
          <w:rFonts w:ascii="Times New Roman" w:hAnsi="Times New Roman" w:cs="Times New Roman"/>
        </w:rPr>
      </w:pPr>
      <w:bookmarkStart w:id="116" w:name="_Toc85060916"/>
      <w:r>
        <w:rPr>
          <w:rFonts w:ascii="Times New Roman" w:hAnsi="Times New Roman" w:cs="Times New Roman" w:hint="eastAsia"/>
        </w:rPr>
        <w:lastRenderedPageBreak/>
        <w:t>正文第二章</w:t>
      </w:r>
      <w:bookmarkEnd w:id="116"/>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3952FCCA" w:rsidR="001766D3" w:rsidRPr="00792D07" w:rsidRDefault="00232509" w:rsidP="00E5780A">
      <w:pPr>
        <w:pStyle w:val="phdnotePic"/>
      </w:pPr>
      <w:bookmarkStart w:id="117" w:name="_Toc501222409"/>
      <w:bookmarkStart w:id="118" w:name="_Toc85060973"/>
      <w:r w:rsidRPr="00792D07">
        <w:rPr>
          <w:rFonts w:hint="eastAsia"/>
        </w:rPr>
        <w:t>插图示例。</w:t>
      </w:r>
      <w:r w:rsidRPr="00792D07">
        <w:t xml:space="preserve">Album cover </w:t>
      </w:r>
      <w:r w:rsidR="00AE1188" w:rsidRPr="00792D07">
        <w:t>of</w:t>
      </w:r>
      <w:r w:rsidRPr="00792D07">
        <w:t xml:space="preserve"> True by Avic</w:t>
      </w:r>
      <w:r w:rsidR="00AE1188" w:rsidRPr="00792D07">
        <w:t>i</w:t>
      </w:r>
      <w:r w:rsidRPr="00792D07">
        <w:t>i.</w:t>
      </w:r>
      <w:bookmarkEnd w:id="117"/>
      <w:bookmarkEnd w:id="118"/>
    </w:p>
    <w:p w14:paraId="4687F724" w14:textId="204CB2A2" w:rsidR="008C171A" w:rsidRPr="009326CF" w:rsidRDefault="009326CF" w:rsidP="005E46DE">
      <w:pPr>
        <w:ind w:firstLineChars="200" w:firstLine="480"/>
        <w:rPr>
          <w:rFonts w:cs="Times New Roman"/>
          <w:i/>
        </w:rPr>
      </w:pPr>
      <w:r w:rsidRPr="009326CF">
        <w:rPr>
          <w:rFonts w:cs="Times New Roman" w:hint="eastAsia"/>
          <w:i/>
        </w:rPr>
        <w:t>嗯，</w:t>
      </w:r>
      <w:r w:rsidR="005E46DE" w:rsidRPr="009326CF">
        <w:rPr>
          <w:rFonts w:cs="Times New Roman" w:hint="eastAsia"/>
          <w:i/>
        </w:rPr>
        <w:t>就这样写下去吧。</w:t>
      </w:r>
    </w:p>
    <w:p w14:paraId="6E261BF5" w14:textId="77777777" w:rsidR="00B756E8" w:rsidRDefault="00B756E8" w:rsidP="00E42385">
      <w:pPr>
        <w:rPr>
          <w:rFonts w:cs="Times New Roman"/>
        </w:rPr>
      </w:pPr>
    </w:p>
    <w:p w14:paraId="46993A5C" w14:textId="77777777" w:rsidR="009326CF" w:rsidRPr="00823984" w:rsidRDefault="009326CF" w:rsidP="00E42385">
      <w:pPr>
        <w:rPr>
          <w:rFonts w:cs="Times New Roman"/>
        </w:rPr>
      </w:pPr>
    </w:p>
    <w:p w14:paraId="0E420E3F" w14:textId="3C9AD60E" w:rsidR="00E42385" w:rsidRDefault="00447823">
      <w:pPr>
        <w:pStyle w:val="phdchapter"/>
        <w:spacing w:before="163" w:after="163"/>
        <w:pPrChange w:id="119" w:author="Li Jinjie" w:date="2023-05-06T17:34:00Z">
          <w:pPr/>
        </w:pPrChange>
      </w:pPr>
      <w:ins w:id="120" w:author="Li Jinjie" w:date="2023-05-06T17:34:00Z">
        <w:r>
          <w:rPr>
            <w:rFonts w:hint="eastAsia"/>
          </w:rPr>
          <w:lastRenderedPageBreak/>
          <w:t>问题反馈</w:t>
        </w:r>
      </w:ins>
    </w:p>
    <w:p w14:paraId="4AC4A25A" w14:textId="2C87F0CB" w:rsidR="00E42385" w:rsidRDefault="00447823">
      <w:pPr>
        <w:pStyle w:val="a3"/>
        <w:numPr>
          <w:ilvl w:val="0"/>
          <w:numId w:val="28"/>
        </w:numPr>
        <w:ind w:firstLineChars="0"/>
        <w:rPr>
          <w:ins w:id="121" w:author="Li Jinjie" w:date="2023-05-06T17:34:00Z"/>
        </w:rPr>
        <w:pPrChange w:id="122" w:author="Li Jinjie" w:date="2023-05-06T17:42:00Z">
          <w:pPr/>
        </w:pPrChange>
      </w:pPr>
      <w:ins w:id="123" w:author="Li Jinjie" w:date="2023-05-06T17:34:00Z">
        <w:r>
          <w:rPr>
            <w:rFonts w:hint="eastAsia"/>
          </w:rPr>
          <w:t>修复</w:t>
        </w:r>
      </w:ins>
      <w:ins w:id="124" w:author="Li Jinjie" w:date="2023-05-06T17:43:00Z">
        <w:r w:rsidR="00261582">
          <w:rPr>
            <w:rFonts w:hint="eastAsia"/>
          </w:rPr>
          <w:t>全部页面的</w:t>
        </w:r>
      </w:ins>
      <w:ins w:id="125" w:author="Li Jinjie" w:date="2023-05-06T17:34:00Z">
        <w:r>
          <w:rPr>
            <w:rFonts w:hint="eastAsia"/>
          </w:rPr>
          <w:t>页边距为</w:t>
        </w:r>
        <w:r>
          <w:rPr>
            <w:rFonts w:hint="eastAsia"/>
          </w:rPr>
          <w:t>2</w:t>
        </w:r>
        <w:r>
          <w:t>5</w:t>
        </w:r>
      </w:ins>
      <w:ins w:id="126" w:author="Li Jinjie" w:date="2023-05-06T17:35:00Z">
        <w:r>
          <w:t>mm</w:t>
        </w:r>
      </w:ins>
      <w:ins w:id="127" w:author="Li Jinjie" w:date="2023-05-06T17:34:00Z">
        <w:r>
          <w:rPr>
            <w:rFonts w:hint="eastAsia"/>
          </w:rPr>
          <w:t>/</w:t>
        </w:r>
        <w:r>
          <w:t>25</w:t>
        </w:r>
      </w:ins>
      <w:ins w:id="128" w:author="Li Jinjie" w:date="2023-05-06T17:35:00Z">
        <w:r>
          <w:t>mm</w:t>
        </w:r>
      </w:ins>
      <w:ins w:id="129" w:author="Li Jinjie" w:date="2023-05-06T17:34:00Z">
        <w:r>
          <w:rPr>
            <w:rFonts w:hint="eastAsia"/>
          </w:rPr>
          <w:t>/</w:t>
        </w:r>
        <w:r>
          <w:t>25</w:t>
        </w:r>
      </w:ins>
      <w:ins w:id="130" w:author="Li Jinjie" w:date="2023-05-06T17:35:00Z">
        <w:r>
          <w:t>mm</w:t>
        </w:r>
      </w:ins>
      <w:ins w:id="131" w:author="Li Jinjie" w:date="2023-05-06T17:34:00Z">
        <w:r>
          <w:rPr>
            <w:rFonts w:hint="eastAsia"/>
          </w:rPr>
          <w:t>/</w:t>
        </w:r>
        <w:r>
          <w:t>25</w:t>
        </w:r>
      </w:ins>
      <w:ins w:id="132" w:author="Li Jinjie" w:date="2023-05-06T17:35:00Z">
        <w:r>
          <w:t>mm</w:t>
        </w:r>
      </w:ins>
    </w:p>
    <w:p w14:paraId="11696ED9" w14:textId="77777777" w:rsidR="001972D5" w:rsidRDefault="001972D5" w:rsidP="00447823">
      <w:pPr>
        <w:rPr>
          <w:ins w:id="133" w:author="Li Jinjie" w:date="2023-05-06T17:34:00Z"/>
        </w:rPr>
      </w:pPr>
    </w:p>
    <w:p w14:paraId="47A1312E" w14:textId="27A8DCCF" w:rsidR="00447823" w:rsidRDefault="00447823">
      <w:pPr>
        <w:pStyle w:val="a3"/>
        <w:numPr>
          <w:ilvl w:val="0"/>
          <w:numId w:val="28"/>
        </w:numPr>
        <w:ind w:firstLineChars="0"/>
        <w:rPr>
          <w:ins w:id="134" w:author="Li Jinjie" w:date="2023-05-06T17:34:00Z"/>
        </w:rPr>
        <w:pPrChange w:id="135" w:author="Li Jinjie" w:date="2023-05-06T17:44:00Z">
          <w:pPr/>
        </w:pPrChange>
      </w:pPr>
      <w:ins w:id="136" w:author="Li Jinjie" w:date="2023-05-06T17:34:00Z">
        <w:r>
          <w:rPr>
            <w:rFonts w:hint="eastAsia"/>
          </w:rPr>
          <w:t>当在文中使用交叉引用插入对图或表的引用时，如</w:t>
        </w:r>
        <w:r>
          <w:fldChar w:fldCharType="begin"/>
        </w:r>
        <w:r>
          <w:instrText xml:space="preserve"> </w:instrText>
        </w:r>
        <w:r>
          <w:rPr>
            <w:rFonts w:hint="eastAsia"/>
          </w:rPr>
          <w:instrText>REF _Ref134286101 \r \h</w:instrText>
        </w:r>
        <w:r>
          <w:instrText xml:space="preserve"> </w:instrText>
        </w:r>
      </w:ins>
      <w:ins w:id="137" w:author="Li Jinjie" w:date="2023-05-06T17:34:00Z">
        <w:r>
          <w:fldChar w:fldCharType="separate"/>
        </w:r>
      </w:ins>
      <w:ins w:id="138" w:author="Li Jinjie" w:date="2023-05-06T18:04:00Z">
        <w:r w:rsidR="0040222C">
          <w:rPr>
            <w:rFonts w:hint="eastAsia"/>
          </w:rPr>
          <w:t>表</w:t>
        </w:r>
        <w:r w:rsidR="0040222C">
          <w:rPr>
            <w:rFonts w:hint="eastAsia"/>
          </w:rPr>
          <w:t xml:space="preserve"> 3  </w:t>
        </w:r>
      </w:ins>
      <w:ins w:id="139" w:author="Li Jinjie" w:date="2023-05-06T17:34:00Z">
        <w:r>
          <w:fldChar w:fldCharType="end"/>
        </w:r>
        <w:r>
          <w:rPr>
            <w:rFonts w:hint="eastAsia"/>
          </w:rPr>
          <w:t>，阿拉伯数字之后的空格无法消除（暂未找到解决方案）。这里建议可以采用题注的方式对图表进行标号，举例如下：</w:t>
        </w:r>
      </w:ins>
    </w:p>
    <w:p w14:paraId="0DE89BE3" w14:textId="766A964C" w:rsidR="00447823" w:rsidRDefault="00447823" w:rsidP="00447823">
      <w:pPr>
        <w:pStyle w:val="phdnoteTable"/>
        <w:numPr>
          <w:ilvl w:val="0"/>
          <w:numId w:val="0"/>
        </w:numPr>
        <w:spacing w:before="163"/>
        <w:rPr>
          <w:ins w:id="140" w:author="Li Jinjie" w:date="2023-05-06T17:34:00Z"/>
        </w:rPr>
      </w:pPr>
      <w:bookmarkStart w:id="141" w:name="_Ref134286403"/>
      <w:bookmarkStart w:id="142" w:name="_Ref134286400"/>
      <w:ins w:id="143" w:author="Li Jinjie" w:date="2023-05-06T17:34:00Z">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ns w:id="144" w:author="Li Jinjie" w:date="2023-05-06T18:04:00Z">
        <w:r w:rsidR="0040222C">
          <w:rPr>
            <w:noProof/>
          </w:rPr>
          <w:t>1</w:t>
        </w:r>
      </w:ins>
      <w:ins w:id="145" w:author="Li Jinjie" w:date="2023-05-06T17:34:00Z">
        <w:r>
          <w:fldChar w:fldCharType="end"/>
        </w:r>
        <w:bookmarkEnd w:id="141"/>
        <w:r>
          <w:t xml:space="preserve">  </w:t>
        </w:r>
        <w:r>
          <w:rPr>
            <w:rFonts w:hint="eastAsia"/>
          </w:rPr>
          <w:t>题注测试用表格</w:t>
        </w:r>
        <w:bookmarkEnd w:id="142"/>
      </w:ins>
    </w:p>
    <w:tbl>
      <w:tblPr>
        <w:tblStyle w:val="11"/>
        <w:tblW w:w="0" w:type="auto"/>
        <w:tblLook w:val="04A0" w:firstRow="1" w:lastRow="0" w:firstColumn="1" w:lastColumn="0" w:noHBand="0" w:noVBand="1"/>
      </w:tblPr>
      <w:tblGrid>
        <w:gridCol w:w="1560"/>
        <w:gridCol w:w="5243"/>
        <w:gridCol w:w="2267"/>
      </w:tblGrid>
      <w:tr w:rsidR="00447823" w:rsidRPr="008C193A" w14:paraId="206B5E41" w14:textId="77777777" w:rsidTr="008C193A">
        <w:trPr>
          <w:ins w:id="146" w:author="Li Jinjie" w:date="2023-05-06T17:34:00Z"/>
        </w:trPr>
        <w:tc>
          <w:tcPr>
            <w:tcW w:w="1560" w:type="dxa"/>
            <w:tcBorders>
              <w:bottom w:val="single" w:sz="6" w:space="0" w:color="auto"/>
            </w:tcBorders>
          </w:tcPr>
          <w:p w14:paraId="2FB115B4" w14:textId="77777777" w:rsidR="00447823" w:rsidRPr="008C193A" w:rsidRDefault="00447823" w:rsidP="008C193A">
            <w:pPr>
              <w:pStyle w:val="phd"/>
              <w:ind w:firstLineChars="0" w:firstLine="0"/>
              <w:rPr>
                <w:ins w:id="147" w:author="Li Jinjie" w:date="2023-05-06T17:34:00Z"/>
                <w:b/>
                <w:bCs/>
                <w:sz w:val="21"/>
                <w:szCs w:val="21"/>
              </w:rPr>
            </w:pPr>
            <w:ins w:id="148" w:author="Li Jinjie" w:date="2023-05-06T17:34:00Z">
              <w:r w:rsidRPr="008C193A">
                <w:rPr>
                  <w:rFonts w:hint="eastAsia"/>
                  <w:b/>
                  <w:bCs/>
                  <w:sz w:val="21"/>
                  <w:szCs w:val="21"/>
                </w:rPr>
                <w:t>涉及内容</w:t>
              </w:r>
            </w:ins>
          </w:p>
        </w:tc>
        <w:tc>
          <w:tcPr>
            <w:tcW w:w="5244" w:type="dxa"/>
            <w:tcBorders>
              <w:bottom w:val="single" w:sz="6" w:space="0" w:color="auto"/>
            </w:tcBorders>
          </w:tcPr>
          <w:p w14:paraId="379A63BF" w14:textId="77777777" w:rsidR="00447823" w:rsidRPr="008C193A" w:rsidRDefault="00447823" w:rsidP="008C193A">
            <w:pPr>
              <w:pStyle w:val="phd"/>
              <w:ind w:firstLineChars="0" w:firstLine="0"/>
              <w:rPr>
                <w:ins w:id="149" w:author="Li Jinjie" w:date="2023-05-06T17:34:00Z"/>
                <w:b/>
                <w:bCs/>
                <w:sz w:val="21"/>
                <w:szCs w:val="21"/>
              </w:rPr>
            </w:pPr>
            <w:ins w:id="150" w:author="Li Jinjie" w:date="2023-05-06T17:34:00Z">
              <w:r w:rsidRPr="008C193A">
                <w:rPr>
                  <w:rFonts w:hint="eastAsia"/>
                  <w:b/>
                  <w:bCs/>
                  <w:sz w:val="21"/>
                  <w:szCs w:val="21"/>
                </w:rPr>
                <w:t>格式要求</w:t>
              </w:r>
            </w:ins>
          </w:p>
        </w:tc>
        <w:tc>
          <w:tcPr>
            <w:tcW w:w="2267" w:type="dxa"/>
            <w:tcBorders>
              <w:bottom w:val="single" w:sz="6" w:space="0" w:color="auto"/>
            </w:tcBorders>
          </w:tcPr>
          <w:p w14:paraId="38F1698F" w14:textId="77777777" w:rsidR="00447823" w:rsidRPr="008C193A" w:rsidRDefault="00447823" w:rsidP="008C193A">
            <w:pPr>
              <w:pStyle w:val="phd"/>
              <w:ind w:firstLineChars="0" w:firstLine="0"/>
              <w:rPr>
                <w:ins w:id="151" w:author="Li Jinjie" w:date="2023-05-06T17:34:00Z"/>
                <w:b/>
                <w:bCs/>
                <w:sz w:val="21"/>
                <w:szCs w:val="21"/>
              </w:rPr>
            </w:pPr>
            <w:ins w:id="152" w:author="Li Jinjie" w:date="2023-05-06T17:34:00Z">
              <w:r w:rsidRPr="008C193A">
                <w:rPr>
                  <w:rFonts w:hint="eastAsia"/>
                  <w:b/>
                  <w:bCs/>
                  <w:sz w:val="21"/>
                  <w:szCs w:val="21"/>
                </w:rPr>
                <w:t>本模板实现说明</w:t>
              </w:r>
            </w:ins>
          </w:p>
        </w:tc>
      </w:tr>
      <w:tr w:rsidR="00447823" w:rsidRPr="008C193A" w14:paraId="392A3007" w14:textId="77777777" w:rsidTr="008C193A">
        <w:trPr>
          <w:ins w:id="153" w:author="Li Jinjie" w:date="2023-05-06T17:34:00Z"/>
        </w:trPr>
        <w:tc>
          <w:tcPr>
            <w:tcW w:w="1560" w:type="dxa"/>
            <w:tcBorders>
              <w:top w:val="single" w:sz="6" w:space="0" w:color="auto"/>
            </w:tcBorders>
          </w:tcPr>
          <w:p w14:paraId="520BAC25" w14:textId="77777777" w:rsidR="00447823" w:rsidRPr="008C193A" w:rsidRDefault="00447823" w:rsidP="008C193A">
            <w:pPr>
              <w:pStyle w:val="phd"/>
              <w:ind w:firstLineChars="0" w:firstLine="0"/>
              <w:rPr>
                <w:ins w:id="154" w:author="Li Jinjie" w:date="2023-05-06T17:34:00Z"/>
                <w:b/>
                <w:bCs/>
                <w:sz w:val="21"/>
                <w:szCs w:val="21"/>
              </w:rPr>
            </w:pPr>
          </w:p>
        </w:tc>
        <w:tc>
          <w:tcPr>
            <w:tcW w:w="5244" w:type="dxa"/>
            <w:tcBorders>
              <w:top w:val="single" w:sz="6" w:space="0" w:color="auto"/>
            </w:tcBorders>
          </w:tcPr>
          <w:p w14:paraId="24D7DAB0" w14:textId="77777777" w:rsidR="00447823" w:rsidRPr="008C193A" w:rsidRDefault="00447823" w:rsidP="008C193A">
            <w:pPr>
              <w:pStyle w:val="phd"/>
              <w:ind w:firstLineChars="0" w:firstLine="0"/>
              <w:rPr>
                <w:ins w:id="155" w:author="Li Jinjie" w:date="2023-05-06T17:34:00Z"/>
                <w:b/>
                <w:bCs/>
                <w:sz w:val="21"/>
                <w:szCs w:val="21"/>
              </w:rPr>
            </w:pPr>
          </w:p>
        </w:tc>
        <w:tc>
          <w:tcPr>
            <w:tcW w:w="2267" w:type="dxa"/>
            <w:tcBorders>
              <w:top w:val="single" w:sz="6" w:space="0" w:color="auto"/>
            </w:tcBorders>
          </w:tcPr>
          <w:p w14:paraId="07ED6436" w14:textId="77777777" w:rsidR="00447823" w:rsidRPr="008C193A" w:rsidRDefault="00447823" w:rsidP="008C193A">
            <w:pPr>
              <w:pStyle w:val="phd"/>
              <w:ind w:firstLineChars="0" w:firstLine="0"/>
              <w:rPr>
                <w:ins w:id="156" w:author="Li Jinjie" w:date="2023-05-06T17:34:00Z"/>
                <w:b/>
                <w:bCs/>
                <w:sz w:val="21"/>
                <w:szCs w:val="21"/>
              </w:rPr>
            </w:pPr>
          </w:p>
        </w:tc>
      </w:tr>
      <w:tr w:rsidR="00447823" w:rsidRPr="008C193A" w14:paraId="47387AAF" w14:textId="77777777" w:rsidTr="008C193A">
        <w:trPr>
          <w:ins w:id="157" w:author="Li Jinjie" w:date="2023-05-06T17:34:00Z"/>
        </w:trPr>
        <w:tc>
          <w:tcPr>
            <w:tcW w:w="1560" w:type="dxa"/>
          </w:tcPr>
          <w:p w14:paraId="2281502A" w14:textId="77777777" w:rsidR="00447823" w:rsidRPr="008C193A" w:rsidRDefault="00447823" w:rsidP="008C193A">
            <w:pPr>
              <w:pStyle w:val="phd"/>
              <w:ind w:firstLineChars="0" w:firstLine="0"/>
              <w:rPr>
                <w:ins w:id="158" w:author="Li Jinjie" w:date="2023-05-06T17:34:00Z"/>
                <w:b/>
                <w:bCs/>
                <w:sz w:val="21"/>
                <w:szCs w:val="21"/>
              </w:rPr>
            </w:pPr>
          </w:p>
        </w:tc>
        <w:tc>
          <w:tcPr>
            <w:tcW w:w="5244" w:type="dxa"/>
          </w:tcPr>
          <w:p w14:paraId="55ED2A02" w14:textId="77777777" w:rsidR="00447823" w:rsidRPr="008C193A" w:rsidRDefault="00447823" w:rsidP="008C193A">
            <w:pPr>
              <w:pStyle w:val="phd"/>
              <w:ind w:firstLineChars="0" w:firstLine="0"/>
              <w:rPr>
                <w:ins w:id="159" w:author="Li Jinjie" w:date="2023-05-06T17:34:00Z"/>
                <w:b/>
                <w:bCs/>
                <w:sz w:val="21"/>
                <w:szCs w:val="21"/>
              </w:rPr>
            </w:pPr>
          </w:p>
        </w:tc>
        <w:tc>
          <w:tcPr>
            <w:tcW w:w="2267" w:type="dxa"/>
          </w:tcPr>
          <w:p w14:paraId="067164E6" w14:textId="77777777" w:rsidR="00447823" w:rsidRPr="008C193A" w:rsidRDefault="00447823" w:rsidP="008C193A">
            <w:pPr>
              <w:pStyle w:val="phd"/>
              <w:ind w:firstLineChars="0" w:firstLine="0"/>
              <w:rPr>
                <w:ins w:id="160" w:author="Li Jinjie" w:date="2023-05-06T17:34:00Z"/>
                <w:b/>
                <w:bCs/>
                <w:sz w:val="21"/>
                <w:szCs w:val="21"/>
              </w:rPr>
            </w:pPr>
          </w:p>
        </w:tc>
      </w:tr>
    </w:tbl>
    <w:p w14:paraId="69FD347F" w14:textId="7F02E8C7" w:rsidR="00447823" w:rsidRPr="00B756E8" w:rsidRDefault="00447823" w:rsidP="00447823">
      <w:pPr>
        <w:rPr>
          <w:ins w:id="161" w:author="Li Jinjie" w:date="2023-05-06T17:34:00Z"/>
        </w:rPr>
      </w:pPr>
      <w:ins w:id="162" w:author="Li Jinjie" w:date="2023-05-06T17:34:00Z">
        <w:r>
          <w:rPr>
            <w:rFonts w:hint="eastAsia"/>
          </w:rPr>
          <w:t>文中引用</w:t>
        </w:r>
        <w:r>
          <w:fldChar w:fldCharType="begin"/>
        </w:r>
        <w:r>
          <w:instrText xml:space="preserve"> REF _Ref134286403 \h </w:instrText>
        </w:r>
      </w:ins>
      <w:ins w:id="163" w:author="Li Jinjie" w:date="2023-05-06T17:34:00Z">
        <w:r>
          <w:fldChar w:fldCharType="separate"/>
        </w:r>
      </w:ins>
      <w:ins w:id="164" w:author="Li Jinjie" w:date="2023-05-06T18:04:00Z">
        <w:r w:rsidR="0040222C">
          <w:rPr>
            <w:rFonts w:hint="eastAsia"/>
          </w:rPr>
          <w:t>表</w:t>
        </w:r>
        <w:r w:rsidR="0040222C">
          <w:rPr>
            <w:rFonts w:hint="eastAsia"/>
          </w:rPr>
          <w:t xml:space="preserve"> </w:t>
        </w:r>
        <w:r w:rsidR="0040222C">
          <w:rPr>
            <w:noProof/>
          </w:rPr>
          <w:t>1</w:t>
        </w:r>
      </w:ins>
      <w:ins w:id="165" w:author="Li Jinjie" w:date="2023-05-06T17:34:00Z">
        <w:r>
          <w:fldChar w:fldCharType="end"/>
        </w:r>
        <w:r>
          <w:rPr>
            <w:rFonts w:hint="eastAsia"/>
          </w:rPr>
          <w:t>，可见阿拉伯数字之后没有空格。</w:t>
        </w:r>
      </w:ins>
    </w:p>
    <w:p w14:paraId="783161EF" w14:textId="281E48FC" w:rsidR="00447823" w:rsidRPr="004E500F" w:rsidRDefault="00447823" w:rsidP="00447823">
      <w:pPr>
        <w:rPr>
          <w:ins w:id="166" w:author="Li Jinjie" w:date="2023-05-06T17:35:00Z"/>
        </w:rPr>
      </w:pPr>
    </w:p>
    <w:p w14:paraId="2CE2C131" w14:textId="57F02A54" w:rsidR="00447823" w:rsidRPr="004E500F" w:rsidRDefault="00A365D2">
      <w:pPr>
        <w:pStyle w:val="a3"/>
        <w:numPr>
          <w:ilvl w:val="0"/>
          <w:numId w:val="28"/>
        </w:numPr>
        <w:ind w:firstLineChars="0"/>
        <w:rPr>
          <w:ins w:id="167" w:author="Li Jinjie" w:date="2023-05-06T17:34:00Z"/>
        </w:rPr>
        <w:pPrChange w:id="168" w:author="Li Jinjie" w:date="2023-05-06T17:42:00Z">
          <w:pPr/>
        </w:pPrChange>
      </w:pPr>
      <w:ins w:id="169" w:author="Li Jinjie" w:date="2023-05-06T17:36:00Z">
        <w:r>
          <w:rPr>
            <w:rFonts w:hint="eastAsia"/>
          </w:rPr>
          <w:t>新建表格样式：三线表。上下横线宽度为</w:t>
        </w:r>
        <w:r>
          <w:rPr>
            <w:rFonts w:hint="eastAsia"/>
          </w:rPr>
          <w:t>1</w:t>
        </w:r>
        <w:r>
          <w:t>.75</w:t>
        </w:r>
        <w:r>
          <w:rPr>
            <w:rFonts w:hint="eastAsia"/>
          </w:rPr>
          <w:t>磅，第一行下方横线宽度为</w:t>
        </w:r>
        <w:r>
          <w:rPr>
            <w:rFonts w:hint="eastAsia"/>
          </w:rPr>
          <w:t>0</w:t>
        </w:r>
        <w:r>
          <w:t>.75</w:t>
        </w:r>
        <w:r>
          <w:rPr>
            <w:rFonts w:hint="eastAsia"/>
          </w:rPr>
          <w:t>磅。目前需要应用样式后再用</w:t>
        </w:r>
      </w:ins>
      <w:ins w:id="170" w:author="Li Jinjie" w:date="2023-05-06T17:37:00Z">
        <w:r>
          <w:rPr>
            <w:rFonts w:hint="eastAsia"/>
          </w:rPr>
          <w:t>边框</w:t>
        </w:r>
      </w:ins>
      <w:ins w:id="171" w:author="Li Jinjie" w:date="2023-05-06T17:36:00Z">
        <w:r>
          <w:rPr>
            <w:rFonts w:hint="eastAsia"/>
          </w:rPr>
          <w:t>刷刷</w:t>
        </w:r>
        <w:proofErr w:type="gramStart"/>
        <w:r>
          <w:rPr>
            <w:rFonts w:hint="eastAsia"/>
          </w:rPr>
          <w:t>一下</w:t>
        </w:r>
      </w:ins>
      <w:ins w:id="172" w:author="Li Jinjie" w:date="2023-05-06T17:54:00Z">
        <w:r w:rsidR="001F1037">
          <w:rPr>
            <w:rFonts w:hint="eastAsia"/>
          </w:rPr>
          <w:t>第</w:t>
        </w:r>
        <w:proofErr w:type="gramEnd"/>
        <w:r w:rsidR="001F1037">
          <w:rPr>
            <w:rFonts w:hint="eastAsia"/>
          </w:rPr>
          <w:t>一行下方的横线</w:t>
        </w:r>
      </w:ins>
      <w:ins w:id="173" w:author="Li Jinjie" w:date="2023-05-06T17:36:00Z">
        <w:r>
          <w:rPr>
            <w:rFonts w:hint="eastAsia"/>
          </w:rPr>
          <w:t>。</w:t>
        </w:r>
      </w:ins>
    </w:p>
    <w:p w14:paraId="489E4B44" w14:textId="19661AAD" w:rsidR="00A365D2" w:rsidRDefault="00A365D2">
      <w:pPr>
        <w:pStyle w:val="phdnoteTable"/>
        <w:numPr>
          <w:ilvl w:val="0"/>
          <w:numId w:val="0"/>
        </w:numPr>
        <w:spacing w:before="163"/>
        <w:rPr>
          <w:ins w:id="174" w:author="Li Jinjie" w:date="2023-05-06T17:34:00Z"/>
        </w:rPr>
        <w:pPrChange w:id="175" w:author="Li Jinjie" w:date="2023-05-06T17:39:00Z">
          <w:pPr/>
        </w:pPrChange>
      </w:pPr>
      <w:ins w:id="176" w:author="Li Jinjie" w:date="2023-05-06T17:37:00Z">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ins>
      <w:r>
        <w:fldChar w:fldCharType="separate"/>
      </w:r>
      <w:ins w:id="177" w:author="Li Jinjie" w:date="2023-05-06T18:04:00Z">
        <w:r w:rsidR="0040222C">
          <w:rPr>
            <w:noProof/>
          </w:rPr>
          <w:t>2</w:t>
        </w:r>
      </w:ins>
      <w:ins w:id="178" w:author="Li Jinjie" w:date="2023-05-06T17:37:00Z">
        <w:r>
          <w:fldChar w:fldCharType="end"/>
        </w:r>
      </w:ins>
      <w:ins w:id="179" w:author="Li Jinjie" w:date="2023-05-06T17:43:00Z">
        <w:r w:rsidR="00212824">
          <w:t xml:space="preserve"> </w:t>
        </w:r>
      </w:ins>
      <w:ins w:id="180" w:author="Li Jinjie" w:date="2023-05-06T17:37:00Z">
        <w:r>
          <w:t xml:space="preserve"> </w:t>
        </w:r>
        <w:proofErr w:type="gramStart"/>
        <w:r>
          <w:rPr>
            <w:rFonts w:hint="eastAsia"/>
          </w:rPr>
          <w:t>三线表</w:t>
        </w:r>
        <w:proofErr w:type="gramEnd"/>
        <w:r>
          <w:rPr>
            <w:rFonts w:hint="eastAsia"/>
          </w:rPr>
          <w:t>示例</w:t>
        </w:r>
      </w:ins>
    </w:p>
    <w:tbl>
      <w:tblPr>
        <w:tblStyle w:val="11"/>
        <w:tblW w:w="0" w:type="auto"/>
        <w:jc w:val="center"/>
        <w:tblLook w:val="04A0" w:firstRow="1" w:lastRow="0" w:firstColumn="1" w:lastColumn="0" w:noHBand="0" w:noVBand="1"/>
        <w:tblPrChange w:id="181" w:author="Li Jinjie" w:date="2023-05-06T17:38:00Z">
          <w:tblPr>
            <w:tblStyle w:val="ac"/>
            <w:tblW w:w="0" w:type="auto"/>
            <w:tblLook w:val="04A0" w:firstRow="1" w:lastRow="0" w:firstColumn="1" w:lastColumn="0" w:noHBand="0" w:noVBand="1"/>
          </w:tblPr>
        </w:tblPrChange>
      </w:tblPr>
      <w:tblGrid>
        <w:gridCol w:w="3020"/>
        <w:gridCol w:w="3020"/>
        <w:gridCol w:w="3020"/>
        <w:tblGridChange w:id="182">
          <w:tblGrid>
            <w:gridCol w:w="3020"/>
            <w:gridCol w:w="3020"/>
            <w:gridCol w:w="3020"/>
          </w:tblGrid>
        </w:tblGridChange>
      </w:tblGrid>
      <w:tr w:rsidR="00A365D2" w:rsidRPr="00131D3C" w14:paraId="2C569843" w14:textId="77777777" w:rsidTr="00A365D2">
        <w:trPr>
          <w:jc w:val="center"/>
          <w:ins w:id="183" w:author="Li Jinjie" w:date="2023-05-06T17:37:00Z"/>
        </w:trPr>
        <w:tc>
          <w:tcPr>
            <w:tcW w:w="3020" w:type="dxa"/>
            <w:tcBorders>
              <w:bottom w:val="single" w:sz="6" w:space="0" w:color="auto"/>
            </w:tcBorders>
            <w:vAlign w:val="center"/>
            <w:tcPrChange w:id="184" w:author="Li Jinjie" w:date="2023-05-06T17:38:00Z">
              <w:tcPr>
                <w:tcW w:w="3020" w:type="dxa"/>
              </w:tcPr>
            </w:tcPrChange>
          </w:tcPr>
          <w:p w14:paraId="624C3295" w14:textId="28E012C7" w:rsidR="00A365D2" w:rsidRPr="00131D3C" w:rsidRDefault="00A365D2">
            <w:pPr>
              <w:jc w:val="center"/>
              <w:rPr>
                <w:ins w:id="185" w:author="Li Jinjie" w:date="2023-05-06T17:37:00Z"/>
                <w:b/>
                <w:bCs/>
                <w:sz w:val="21"/>
                <w:szCs w:val="21"/>
                <w:rPrChange w:id="186" w:author="Li Jinjie" w:date="2023-05-06T18:05:00Z">
                  <w:rPr>
                    <w:ins w:id="187" w:author="Li Jinjie" w:date="2023-05-06T17:37:00Z"/>
                  </w:rPr>
                </w:rPrChange>
              </w:rPr>
              <w:pPrChange w:id="188" w:author="Li Jinjie" w:date="2023-05-06T17:38:00Z">
                <w:pPr/>
              </w:pPrChange>
            </w:pPr>
            <w:ins w:id="189" w:author="Li Jinjie" w:date="2023-05-06T17:37:00Z">
              <w:r w:rsidRPr="00131D3C">
                <w:rPr>
                  <w:rFonts w:hint="eastAsia"/>
                  <w:b/>
                  <w:bCs/>
                  <w:sz w:val="21"/>
                  <w:szCs w:val="21"/>
                  <w:rPrChange w:id="190" w:author="Li Jinjie" w:date="2023-05-06T18:05:00Z">
                    <w:rPr>
                      <w:rFonts w:hint="eastAsia"/>
                    </w:rPr>
                  </w:rPrChange>
                </w:rPr>
                <w:t>属性</w:t>
              </w:r>
            </w:ins>
          </w:p>
        </w:tc>
        <w:tc>
          <w:tcPr>
            <w:tcW w:w="3020" w:type="dxa"/>
            <w:tcBorders>
              <w:bottom w:val="single" w:sz="6" w:space="0" w:color="auto"/>
            </w:tcBorders>
            <w:vAlign w:val="center"/>
            <w:tcPrChange w:id="191" w:author="Li Jinjie" w:date="2023-05-06T17:38:00Z">
              <w:tcPr>
                <w:tcW w:w="3020" w:type="dxa"/>
              </w:tcPr>
            </w:tcPrChange>
          </w:tcPr>
          <w:p w14:paraId="203D6F7F" w14:textId="1EBFCF6C" w:rsidR="00A365D2" w:rsidRPr="00131D3C" w:rsidRDefault="00A365D2">
            <w:pPr>
              <w:jc w:val="center"/>
              <w:rPr>
                <w:ins w:id="192" w:author="Li Jinjie" w:date="2023-05-06T17:37:00Z"/>
                <w:b/>
                <w:bCs/>
                <w:sz w:val="21"/>
                <w:szCs w:val="21"/>
                <w:rPrChange w:id="193" w:author="Li Jinjie" w:date="2023-05-06T18:05:00Z">
                  <w:rPr>
                    <w:ins w:id="194" w:author="Li Jinjie" w:date="2023-05-06T17:37:00Z"/>
                  </w:rPr>
                </w:rPrChange>
              </w:rPr>
              <w:pPrChange w:id="195" w:author="Li Jinjie" w:date="2023-05-06T17:38:00Z">
                <w:pPr/>
              </w:pPrChange>
            </w:pPr>
            <w:ins w:id="196" w:author="Li Jinjie" w:date="2023-05-06T17:37:00Z">
              <w:r w:rsidRPr="00131D3C">
                <w:rPr>
                  <w:rFonts w:hint="eastAsia"/>
                  <w:b/>
                  <w:bCs/>
                  <w:sz w:val="21"/>
                  <w:szCs w:val="21"/>
                  <w:rPrChange w:id="197" w:author="Li Jinjie" w:date="2023-05-06T18:05:00Z">
                    <w:rPr>
                      <w:rFonts w:hint="eastAsia"/>
                    </w:rPr>
                  </w:rPrChange>
                </w:rPr>
                <w:t>数值</w:t>
              </w:r>
            </w:ins>
          </w:p>
        </w:tc>
        <w:tc>
          <w:tcPr>
            <w:tcW w:w="3020" w:type="dxa"/>
            <w:tcBorders>
              <w:bottom w:val="single" w:sz="6" w:space="0" w:color="auto"/>
            </w:tcBorders>
            <w:vAlign w:val="center"/>
            <w:tcPrChange w:id="198" w:author="Li Jinjie" w:date="2023-05-06T17:38:00Z">
              <w:tcPr>
                <w:tcW w:w="3020" w:type="dxa"/>
              </w:tcPr>
            </w:tcPrChange>
          </w:tcPr>
          <w:p w14:paraId="6FEB2E28" w14:textId="0D4F0D29" w:rsidR="00A365D2" w:rsidRPr="00131D3C" w:rsidRDefault="00A365D2">
            <w:pPr>
              <w:jc w:val="center"/>
              <w:rPr>
                <w:ins w:id="199" w:author="Li Jinjie" w:date="2023-05-06T17:37:00Z"/>
                <w:b/>
                <w:bCs/>
                <w:sz w:val="21"/>
                <w:szCs w:val="21"/>
                <w:rPrChange w:id="200" w:author="Li Jinjie" w:date="2023-05-06T18:05:00Z">
                  <w:rPr>
                    <w:ins w:id="201" w:author="Li Jinjie" w:date="2023-05-06T17:37:00Z"/>
                  </w:rPr>
                </w:rPrChange>
              </w:rPr>
              <w:pPrChange w:id="202" w:author="Li Jinjie" w:date="2023-05-06T17:38:00Z">
                <w:pPr/>
              </w:pPrChange>
            </w:pPr>
            <w:ins w:id="203" w:author="Li Jinjie" w:date="2023-05-06T17:37:00Z">
              <w:r w:rsidRPr="00131D3C">
                <w:rPr>
                  <w:rFonts w:hint="eastAsia"/>
                  <w:b/>
                  <w:bCs/>
                  <w:sz w:val="21"/>
                  <w:szCs w:val="21"/>
                  <w:rPrChange w:id="204" w:author="Li Jinjie" w:date="2023-05-06T18:05:00Z">
                    <w:rPr>
                      <w:rFonts w:hint="eastAsia"/>
                    </w:rPr>
                  </w:rPrChange>
                </w:rPr>
                <w:t>单位</w:t>
              </w:r>
            </w:ins>
          </w:p>
        </w:tc>
      </w:tr>
      <w:tr w:rsidR="00A365D2" w:rsidRPr="00534464" w14:paraId="77E2203D" w14:textId="77777777" w:rsidTr="00A365D2">
        <w:trPr>
          <w:jc w:val="center"/>
          <w:ins w:id="205" w:author="Li Jinjie" w:date="2023-05-06T17:37:00Z"/>
        </w:trPr>
        <w:tc>
          <w:tcPr>
            <w:tcW w:w="3020" w:type="dxa"/>
            <w:tcBorders>
              <w:top w:val="single" w:sz="6" w:space="0" w:color="auto"/>
            </w:tcBorders>
            <w:vAlign w:val="center"/>
            <w:tcPrChange w:id="206" w:author="Li Jinjie" w:date="2023-05-06T17:38:00Z">
              <w:tcPr>
                <w:tcW w:w="3020" w:type="dxa"/>
              </w:tcPr>
            </w:tcPrChange>
          </w:tcPr>
          <w:p w14:paraId="111C1331" w14:textId="77777777" w:rsidR="00A365D2" w:rsidRPr="00534464" w:rsidRDefault="00A365D2">
            <w:pPr>
              <w:jc w:val="center"/>
              <w:rPr>
                <w:ins w:id="207" w:author="Li Jinjie" w:date="2023-05-06T17:37:00Z"/>
                <w:sz w:val="21"/>
                <w:szCs w:val="21"/>
                <w:rPrChange w:id="208" w:author="Li Jinjie" w:date="2023-05-06T17:39:00Z">
                  <w:rPr>
                    <w:ins w:id="209" w:author="Li Jinjie" w:date="2023-05-06T17:37:00Z"/>
                  </w:rPr>
                </w:rPrChange>
              </w:rPr>
              <w:pPrChange w:id="210" w:author="Li Jinjie" w:date="2023-05-06T17:38:00Z">
                <w:pPr/>
              </w:pPrChange>
            </w:pPr>
          </w:p>
        </w:tc>
        <w:tc>
          <w:tcPr>
            <w:tcW w:w="3020" w:type="dxa"/>
            <w:tcBorders>
              <w:top w:val="single" w:sz="6" w:space="0" w:color="auto"/>
            </w:tcBorders>
            <w:vAlign w:val="center"/>
            <w:tcPrChange w:id="211" w:author="Li Jinjie" w:date="2023-05-06T17:38:00Z">
              <w:tcPr>
                <w:tcW w:w="3020" w:type="dxa"/>
              </w:tcPr>
            </w:tcPrChange>
          </w:tcPr>
          <w:p w14:paraId="7D18F1E6" w14:textId="77777777" w:rsidR="00A365D2" w:rsidRPr="00534464" w:rsidRDefault="00A365D2">
            <w:pPr>
              <w:jc w:val="center"/>
              <w:rPr>
                <w:ins w:id="212" w:author="Li Jinjie" w:date="2023-05-06T17:37:00Z"/>
                <w:sz w:val="21"/>
                <w:szCs w:val="21"/>
                <w:rPrChange w:id="213" w:author="Li Jinjie" w:date="2023-05-06T17:39:00Z">
                  <w:rPr>
                    <w:ins w:id="214" w:author="Li Jinjie" w:date="2023-05-06T17:37:00Z"/>
                  </w:rPr>
                </w:rPrChange>
              </w:rPr>
              <w:pPrChange w:id="215" w:author="Li Jinjie" w:date="2023-05-06T17:38:00Z">
                <w:pPr/>
              </w:pPrChange>
            </w:pPr>
          </w:p>
        </w:tc>
        <w:tc>
          <w:tcPr>
            <w:tcW w:w="3020" w:type="dxa"/>
            <w:tcBorders>
              <w:top w:val="single" w:sz="6" w:space="0" w:color="auto"/>
            </w:tcBorders>
            <w:vAlign w:val="center"/>
            <w:tcPrChange w:id="216" w:author="Li Jinjie" w:date="2023-05-06T17:38:00Z">
              <w:tcPr>
                <w:tcW w:w="3020" w:type="dxa"/>
              </w:tcPr>
            </w:tcPrChange>
          </w:tcPr>
          <w:p w14:paraId="4105001D" w14:textId="77777777" w:rsidR="00A365D2" w:rsidRPr="00534464" w:rsidRDefault="00A365D2">
            <w:pPr>
              <w:jc w:val="center"/>
              <w:rPr>
                <w:ins w:id="217" w:author="Li Jinjie" w:date="2023-05-06T17:37:00Z"/>
                <w:sz w:val="21"/>
                <w:szCs w:val="21"/>
                <w:rPrChange w:id="218" w:author="Li Jinjie" w:date="2023-05-06T17:39:00Z">
                  <w:rPr>
                    <w:ins w:id="219" w:author="Li Jinjie" w:date="2023-05-06T17:37:00Z"/>
                  </w:rPr>
                </w:rPrChange>
              </w:rPr>
              <w:pPrChange w:id="220" w:author="Li Jinjie" w:date="2023-05-06T17:38:00Z">
                <w:pPr/>
              </w:pPrChange>
            </w:pPr>
          </w:p>
        </w:tc>
      </w:tr>
      <w:tr w:rsidR="00A365D2" w:rsidRPr="00534464" w14:paraId="3A3877C7" w14:textId="77777777" w:rsidTr="00A365D2">
        <w:trPr>
          <w:jc w:val="center"/>
          <w:ins w:id="221" w:author="Li Jinjie" w:date="2023-05-06T17:37:00Z"/>
        </w:trPr>
        <w:tc>
          <w:tcPr>
            <w:tcW w:w="3020" w:type="dxa"/>
            <w:vAlign w:val="center"/>
            <w:tcPrChange w:id="222" w:author="Li Jinjie" w:date="2023-05-06T17:38:00Z">
              <w:tcPr>
                <w:tcW w:w="3020" w:type="dxa"/>
              </w:tcPr>
            </w:tcPrChange>
          </w:tcPr>
          <w:p w14:paraId="38FBBDD8" w14:textId="77777777" w:rsidR="00A365D2" w:rsidRPr="00534464" w:rsidRDefault="00A365D2">
            <w:pPr>
              <w:jc w:val="center"/>
              <w:rPr>
                <w:ins w:id="223" w:author="Li Jinjie" w:date="2023-05-06T17:37:00Z"/>
                <w:sz w:val="21"/>
                <w:szCs w:val="21"/>
                <w:rPrChange w:id="224" w:author="Li Jinjie" w:date="2023-05-06T17:39:00Z">
                  <w:rPr>
                    <w:ins w:id="225" w:author="Li Jinjie" w:date="2023-05-06T17:37:00Z"/>
                  </w:rPr>
                </w:rPrChange>
              </w:rPr>
              <w:pPrChange w:id="226" w:author="Li Jinjie" w:date="2023-05-06T17:38:00Z">
                <w:pPr/>
              </w:pPrChange>
            </w:pPr>
          </w:p>
        </w:tc>
        <w:tc>
          <w:tcPr>
            <w:tcW w:w="3020" w:type="dxa"/>
            <w:vAlign w:val="center"/>
            <w:tcPrChange w:id="227" w:author="Li Jinjie" w:date="2023-05-06T17:38:00Z">
              <w:tcPr>
                <w:tcW w:w="3020" w:type="dxa"/>
              </w:tcPr>
            </w:tcPrChange>
          </w:tcPr>
          <w:p w14:paraId="2CAEE0B6" w14:textId="77777777" w:rsidR="00A365D2" w:rsidRPr="00534464" w:rsidRDefault="00A365D2">
            <w:pPr>
              <w:jc w:val="center"/>
              <w:rPr>
                <w:ins w:id="228" w:author="Li Jinjie" w:date="2023-05-06T17:37:00Z"/>
                <w:sz w:val="21"/>
                <w:szCs w:val="21"/>
                <w:rPrChange w:id="229" w:author="Li Jinjie" w:date="2023-05-06T17:39:00Z">
                  <w:rPr>
                    <w:ins w:id="230" w:author="Li Jinjie" w:date="2023-05-06T17:37:00Z"/>
                  </w:rPr>
                </w:rPrChange>
              </w:rPr>
              <w:pPrChange w:id="231" w:author="Li Jinjie" w:date="2023-05-06T17:38:00Z">
                <w:pPr/>
              </w:pPrChange>
            </w:pPr>
          </w:p>
        </w:tc>
        <w:tc>
          <w:tcPr>
            <w:tcW w:w="3020" w:type="dxa"/>
            <w:vAlign w:val="center"/>
            <w:tcPrChange w:id="232" w:author="Li Jinjie" w:date="2023-05-06T17:38:00Z">
              <w:tcPr>
                <w:tcW w:w="3020" w:type="dxa"/>
              </w:tcPr>
            </w:tcPrChange>
          </w:tcPr>
          <w:p w14:paraId="4BEF6668" w14:textId="77777777" w:rsidR="00A365D2" w:rsidRPr="00534464" w:rsidRDefault="00A365D2">
            <w:pPr>
              <w:jc w:val="center"/>
              <w:rPr>
                <w:ins w:id="233" w:author="Li Jinjie" w:date="2023-05-06T17:37:00Z"/>
                <w:sz w:val="21"/>
                <w:szCs w:val="21"/>
                <w:rPrChange w:id="234" w:author="Li Jinjie" w:date="2023-05-06T17:39:00Z">
                  <w:rPr>
                    <w:ins w:id="235" w:author="Li Jinjie" w:date="2023-05-06T17:37:00Z"/>
                  </w:rPr>
                </w:rPrChange>
              </w:rPr>
              <w:pPrChange w:id="236" w:author="Li Jinjie" w:date="2023-05-06T17:38:00Z">
                <w:pPr/>
              </w:pPrChange>
            </w:pPr>
          </w:p>
        </w:tc>
      </w:tr>
    </w:tbl>
    <w:p w14:paraId="168495C8" w14:textId="30A96B85" w:rsidR="00447823" w:rsidRDefault="00447823" w:rsidP="00447823">
      <w:pPr>
        <w:rPr>
          <w:ins w:id="237" w:author="Li Jinjie" w:date="2023-05-06T17:41:00Z"/>
        </w:rPr>
      </w:pPr>
    </w:p>
    <w:p w14:paraId="6E8E87AF" w14:textId="72315615" w:rsidR="00365A49" w:rsidRDefault="00365A49">
      <w:pPr>
        <w:pStyle w:val="a3"/>
        <w:numPr>
          <w:ilvl w:val="0"/>
          <w:numId w:val="28"/>
        </w:numPr>
        <w:ind w:firstLineChars="0"/>
        <w:rPr>
          <w:ins w:id="238" w:author="Li Jinjie" w:date="2023-05-06T17:41:00Z"/>
        </w:rPr>
        <w:pPrChange w:id="239" w:author="Li Jinjie" w:date="2023-05-06T17:42:00Z">
          <w:pPr/>
        </w:pPrChange>
      </w:pPr>
      <w:ins w:id="240" w:author="Li Jinjie" w:date="2023-05-06T17:41:00Z">
        <w:r>
          <w:rPr>
            <w:rFonts w:hint="eastAsia"/>
          </w:rPr>
          <w:t>跨页表</w:t>
        </w:r>
        <w:proofErr w:type="gramStart"/>
        <w:r>
          <w:rPr>
            <w:rFonts w:hint="eastAsia"/>
          </w:rPr>
          <w:t>格需要</w:t>
        </w:r>
        <w:proofErr w:type="gramEnd"/>
        <w:r>
          <w:rPr>
            <w:rFonts w:hint="eastAsia"/>
          </w:rPr>
          <w:t>重复表头</w:t>
        </w:r>
      </w:ins>
      <w:ins w:id="241" w:author="Li Jinjie" w:date="2023-05-06T17:43:00Z">
        <w:r w:rsidR="00212824">
          <w:rPr>
            <w:rFonts w:hint="eastAsia"/>
          </w:rPr>
          <w:t>和关于单位的陈述</w:t>
        </w:r>
      </w:ins>
      <w:ins w:id="242" w:author="Li Jinjie" w:date="2023-05-06T17:41:00Z">
        <w:r>
          <w:rPr>
            <w:rFonts w:hint="eastAsia"/>
          </w:rPr>
          <w:t>，如下表。</w:t>
        </w:r>
      </w:ins>
    </w:p>
    <w:p w14:paraId="5FCFB5B3" w14:textId="4B5FD9B1" w:rsidR="00365A49" w:rsidRPr="004E500F" w:rsidRDefault="00212824">
      <w:pPr>
        <w:pStyle w:val="phdnoteTable"/>
        <w:numPr>
          <w:ilvl w:val="0"/>
          <w:numId w:val="0"/>
        </w:numPr>
        <w:spacing w:before="163"/>
        <w:rPr>
          <w:ins w:id="243" w:author="Li Jinjie" w:date="2023-05-06T17:41:00Z"/>
        </w:rPr>
        <w:pPrChange w:id="244" w:author="Li Jinjie" w:date="2023-05-06T17:44:00Z">
          <w:pPr/>
        </w:pPrChange>
      </w:pPr>
      <w:ins w:id="245" w:author="Li Jinjie" w:date="2023-05-06T17:44:00Z">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ins>
      <w:r>
        <w:fldChar w:fldCharType="separate"/>
      </w:r>
      <w:ins w:id="246" w:author="Li Jinjie" w:date="2023-05-06T18:04:00Z">
        <w:r w:rsidR="0040222C">
          <w:rPr>
            <w:noProof/>
          </w:rPr>
          <w:t>3</w:t>
        </w:r>
      </w:ins>
      <w:ins w:id="247" w:author="Li Jinjie" w:date="2023-05-06T17:44:00Z">
        <w:r>
          <w:fldChar w:fldCharType="end"/>
        </w:r>
        <w:r>
          <w:t xml:space="preserve">  </w:t>
        </w:r>
        <w:r>
          <w:rPr>
            <w:rFonts w:hint="eastAsia"/>
          </w:rPr>
          <w:t>跨页表格示例</w:t>
        </w:r>
      </w:ins>
    </w:p>
    <w:tbl>
      <w:tblPr>
        <w:tblStyle w:val="11"/>
        <w:tblW w:w="0" w:type="auto"/>
        <w:tblLook w:val="04A0" w:firstRow="1" w:lastRow="0" w:firstColumn="1" w:lastColumn="0" w:noHBand="0" w:noVBand="1"/>
        <w:tblPrChange w:id="248" w:author="Li Jinjie" w:date="2023-05-06T17:45:00Z">
          <w:tblPr>
            <w:tblStyle w:val="ac"/>
            <w:tblW w:w="0" w:type="auto"/>
            <w:tblLook w:val="04A0" w:firstRow="1" w:lastRow="0" w:firstColumn="1" w:lastColumn="0" w:noHBand="0" w:noVBand="1"/>
          </w:tblPr>
        </w:tblPrChange>
      </w:tblPr>
      <w:tblGrid>
        <w:gridCol w:w="3020"/>
        <w:gridCol w:w="3020"/>
        <w:gridCol w:w="3020"/>
        <w:tblGridChange w:id="249">
          <w:tblGrid>
            <w:gridCol w:w="3020"/>
            <w:gridCol w:w="3020"/>
            <w:gridCol w:w="3020"/>
          </w:tblGrid>
        </w:tblGridChange>
      </w:tblGrid>
      <w:tr w:rsidR="00212824" w:rsidRPr="00131D3C" w14:paraId="3078A726" w14:textId="77777777" w:rsidTr="00212824">
        <w:trPr>
          <w:tblHeader/>
          <w:ins w:id="250" w:author="Li Jinjie" w:date="2023-05-06T17:44:00Z"/>
        </w:trPr>
        <w:tc>
          <w:tcPr>
            <w:tcW w:w="3020" w:type="dxa"/>
            <w:tcBorders>
              <w:bottom w:val="single" w:sz="6" w:space="0" w:color="auto"/>
            </w:tcBorders>
            <w:vAlign w:val="center"/>
            <w:tcPrChange w:id="251" w:author="Li Jinjie" w:date="2023-05-06T17:45:00Z">
              <w:tcPr>
                <w:tcW w:w="3020" w:type="dxa"/>
              </w:tcPr>
            </w:tcPrChange>
          </w:tcPr>
          <w:p w14:paraId="2354DBD1" w14:textId="3927D5C5" w:rsidR="00212824" w:rsidRPr="00131D3C" w:rsidRDefault="00212824">
            <w:pPr>
              <w:jc w:val="center"/>
              <w:rPr>
                <w:ins w:id="252" w:author="Li Jinjie" w:date="2023-05-06T17:44:00Z"/>
                <w:b/>
                <w:bCs/>
                <w:rPrChange w:id="253" w:author="Li Jinjie" w:date="2023-05-06T18:05:00Z">
                  <w:rPr>
                    <w:ins w:id="254" w:author="Li Jinjie" w:date="2023-05-06T17:44:00Z"/>
                  </w:rPr>
                </w:rPrChange>
              </w:rPr>
              <w:pPrChange w:id="255" w:author="Li Jinjie" w:date="2023-05-06T17:45:00Z">
                <w:pPr/>
              </w:pPrChange>
            </w:pPr>
            <w:ins w:id="256" w:author="Li Jinjie" w:date="2023-05-06T17:45:00Z">
              <w:r w:rsidRPr="00131D3C">
                <w:rPr>
                  <w:rFonts w:hint="eastAsia"/>
                  <w:b/>
                  <w:bCs/>
                  <w:sz w:val="21"/>
                  <w:szCs w:val="21"/>
                  <w:rPrChange w:id="257" w:author="Li Jinjie" w:date="2023-05-06T18:05:00Z">
                    <w:rPr>
                      <w:rFonts w:hint="eastAsia"/>
                      <w:sz w:val="21"/>
                      <w:szCs w:val="21"/>
                    </w:rPr>
                  </w:rPrChange>
                </w:rPr>
                <w:t>属性</w:t>
              </w:r>
            </w:ins>
          </w:p>
        </w:tc>
        <w:tc>
          <w:tcPr>
            <w:tcW w:w="3020" w:type="dxa"/>
            <w:tcBorders>
              <w:bottom w:val="single" w:sz="6" w:space="0" w:color="auto"/>
            </w:tcBorders>
            <w:vAlign w:val="center"/>
            <w:tcPrChange w:id="258" w:author="Li Jinjie" w:date="2023-05-06T17:45:00Z">
              <w:tcPr>
                <w:tcW w:w="3020" w:type="dxa"/>
              </w:tcPr>
            </w:tcPrChange>
          </w:tcPr>
          <w:p w14:paraId="0981AA0F" w14:textId="4840A655" w:rsidR="00212824" w:rsidRPr="00131D3C" w:rsidRDefault="00212824">
            <w:pPr>
              <w:jc w:val="center"/>
              <w:rPr>
                <w:ins w:id="259" w:author="Li Jinjie" w:date="2023-05-06T17:44:00Z"/>
                <w:b/>
                <w:bCs/>
                <w:rPrChange w:id="260" w:author="Li Jinjie" w:date="2023-05-06T18:05:00Z">
                  <w:rPr>
                    <w:ins w:id="261" w:author="Li Jinjie" w:date="2023-05-06T17:44:00Z"/>
                  </w:rPr>
                </w:rPrChange>
              </w:rPr>
              <w:pPrChange w:id="262" w:author="Li Jinjie" w:date="2023-05-06T17:45:00Z">
                <w:pPr/>
              </w:pPrChange>
            </w:pPr>
            <w:ins w:id="263" w:author="Li Jinjie" w:date="2023-05-06T17:45:00Z">
              <w:r w:rsidRPr="00131D3C">
                <w:rPr>
                  <w:rFonts w:hint="eastAsia"/>
                  <w:b/>
                  <w:bCs/>
                  <w:sz w:val="21"/>
                  <w:szCs w:val="21"/>
                  <w:rPrChange w:id="264" w:author="Li Jinjie" w:date="2023-05-06T18:05:00Z">
                    <w:rPr>
                      <w:rFonts w:hint="eastAsia"/>
                      <w:sz w:val="21"/>
                      <w:szCs w:val="21"/>
                    </w:rPr>
                  </w:rPrChange>
                </w:rPr>
                <w:t>数值</w:t>
              </w:r>
            </w:ins>
          </w:p>
        </w:tc>
        <w:tc>
          <w:tcPr>
            <w:tcW w:w="3020" w:type="dxa"/>
            <w:tcBorders>
              <w:bottom w:val="single" w:sz="6" w:space="0" w:color="auto"/>
            </w:tcBorders>
            <w:vAlign w:val="center"/>
            <w:tcPrChange w:id="265" w:author="Li Jinjie" w:date="2023-05-06T17:45:00Z">
              <w:tcPr>
                <w:tcW w:w="3020" w:type="dxa"/>
              </w:tcPr>
            </w:tcPrChange>
          </w:tcPr>
          <w:p w14:paraId="4E65BFB7" w14:textId="7339D475" w:rsidR="00212824" w:rsidRPr="00131D3C" w:rsidRDefault="00212824">
            <w:pPr>
              <w:jc w:val="center"/>
              <w:rPr>
                <w:ins w:id="266" w:author="Li Jinjie" w:date="2023-05-06T17:44:00Z"/>
                <w:b/>
                <w:bCs/>
                <w:rPrChange w:id="267" w:author="Li Jinjie" w:date="2023-05-06T18:05:00Z">
                  <w:rPr>
                    <w:ins w:id="268" w:author="Li Jinjie" w:date="2023-05-06T17:44:00Z"/>
                  </w:rPr>
                </w:rPrChange>
              </w:rPr>
              <w:pPrChange w:id="269" w:author="Li Jinjie" w:date="2023-05-06T17:45:00Z">
                <w:pPr/>
              </w:pPrChange>
            </w:pPr>
            <w:ins w:id="270" w:author="Li Jinjie" w:date="2023-05-06T17:45:00Z">
              <w:r w:rsidRPr="00131D3C">
                <w:rPr>
                  <w:rFonts w:hint="eastAsia"/>
                  <w:b/>
                  <w:bCs/>
                  <w:sz w:val="21"/>
                  <w:szCs w:val="21"/>
                  <w:rPrChange w:id="271" w:author="Li Jinjie" w:date="2023-05-06T18:05:00Z">
                    <w:rPr>
                      <w:rFonts w:hint="eastAsia"/>
                      <w:sz w:val="21"/>
                      <w:szCs w:val="21"/>
                    </w:rPr>
                  </w:rPrChange>
                </w:rPr>
                <w:t>单位</w:t>
              </w:r>
            </w:ins>
          </w:p>
        </w:tc>
      </w:tr>
      <w:tr w:rsidR="00212824" w14:paraId="01FE22F2" w14:textId="77777777" w:rsidTr="00212824">
        <w:trPr>
          <w:ins w:id="272" w:author="Li Jinjie" w:date="2023-05-06T17:44:00Z"/>
        </w:trPr>
        <w:tc>
          <w:tcPr>
            <w:tcW w:w="3020" w:type="dxa"/>
            <w:tcBorders>
              <w:top w:val="single" w:sz="6" w:space="0" w:color="auto"/>
            </w:tcBorders>
            <w:vAlign w:val="center"/>
            <w:tcPrChange w:id="273" w:author="Li Jinjie" w:date="2023-05-06T17:45:00Z">
              <w:tcPr>
                <w:tcW w:w="3020" w:type="dxa"/>
              </w:tcPr>
            </w:tcPrChange>
          </w:tcPr>
          <w:p w14:paraId="1FB12437" w14:textId="77777777" w:rsidR="00212824" w:rsidRDefault="00212824">
            <w:pPr>
              <w:jc w:val="center"/>
              <w:rPr>
                <w:ins w:id="274" w:author="Li Jinjie" w:date="2023-05-06T17:44:00Z"/>
              </w:rPr>
              <w:pPrChange w:id="275" w:author="Li Jinjie" w:date="2023-05-06T17:45:00Z">
                <w:pPr/>
              </w:pPrChange>
            </w:pPr>
          </w:p>
        </w:tc>
        <w:tc>
          <w:tcPr>
            <w:tcW w:w="3020" w:type="dxa"/>
            <w:tcBorders>
              <w:top w:val="single" w:sz="6" w:space="0" w:color="auto"/>
            </w:tcBorders>
            <w:vAlign w:val="center"/>
            <w:tcPrChange w:id="276" w:author="Li Jinjie" w:date="2023-05-06T17:45:00Z">
              <w:tcPr>
                <w:tcW w:w="3020" w:type="dxa"/>
              </w:tcPr>
            </w:tcPrChange>
          </w:tcPr>
          <w:p w14:paraId="69C7096D" w14:textId="77777777" w:rsidR="00212824" w:rsidRDefault="00212824">
            <w:pPr>
              <w:jc w:val="center"/>
              <w:rPr>
                <w:ins w:id="277" w:author="Li Jinjie" w:date="2023-05-06T17:44:00Z"/>
              </w:rPr>
              <w:pPrChange w:id="278" w:author="Li Jinjie" w:date="2023-05-06T17:45:00Z">
                <w:pPr/>
              </w:pPrChange>
            </w:pPr>
          </w:p>
        </w:tc>
        <w:tc>
          <w:tcPr>
            <w:tcW w:w="3020" w:type="dxa"/>
            <w:tcBorders>
              <w:top w:val="single" w:sz="6" w:space="0" w:color="auto"/>
            </w:tcBorders>
            <w:vAlign w:val="center"/>
            <w:tcPrChange w:id="279" w:author="Li Jinjie" w:date="2023-05-06T17:45:00Z">
              <w:tcPr>
                <w:tcW w:w="3020" w:type="dxa"/>
              </w:tcPr>
            </w:tcPrChange>
          </w:tcPr>
          <w:p w14:paraId="13C18453" w14:textId="77777777" w:rsidR="00212824" w:rsidRDefault="00212824">
            <w:pPr>
              <w:jc w:val="center"/>
              <w:rPr>
                <w:ins w:id="280" w:author="Li Jinjie" w:date="2023-05-06T17:44:00Z"/>
              </w:rPr>
              <w:pPrChange w:id="281" w:author="Li Jinjie" w:date="2023-05-06T17:45:00Z">
                <w:pPr/>
              </w:pPrChange>
            </w:pPr>
          </w:p>
        </w:tc>
      </w:tr>
      <w:tr w:rsidR="00212824" w14:paraId="4538E128" w14:textId="77777777" w:rsidTr="00212824">
        <w:trPr>
          <w:ins w:id="282" w:author="Li Jinjie" w:date="2023-05-06T17:44:00Z"/>
        </w:trPr>
        <w:tc>
          <w:tcPr>
            <w:tcW w:w="3020" w:type="dxa"/>
            <w:vAlign w:val="center"/>
            <w:tcPrChange w:id="283" w:author="Li Jinjie" w:date="2023-05-06T17:45:00Z">
              <w:tcPr>
                <w:tcW w:w="3020" w:type="dxa"/>
              </w:tcPr>
            </w:tcPrChange>
          </w:tcPr>
          <w:p w14:paraId="0D8F59A3" w14:textId="77777777" w:rsidR="00212824" w:rsidRDefault="00212824">
            <w:pPr>
              <w:jc w:val="center"/>
              <w:rPr>
                <w:ins w:id="284" w:author="Li Jinjie" w:date="2023-05-06T17:44:00Z"/>
              </w:rPr>
              <w:pPrChange w:id="285" w:author="Li Jinjie" w:date="2023-05-06T17:45:00Z">
                <w:pPr/>
              </w:pPrChange>
            </w:pPr>
          </w:p>
        </w:tc>
        <w:tc>
          <w:tcPr>
            <w:tcW w:w="3020" w:type="dxa"/>
            <w:vAlign w:val="center"/>
            <w:tcPrChange w:id="286" w:author="Li Jinjie" w:date="2023-05-06T17:45:00Z">
              <w:tcPr>
                <w:tcW w:w="3020" w:type="dxa"/>
              </w:tcPr>
            </w:tcPrChange>
          </w:tcPr>
          <w:p w14:paraId="4F6E6CC7" w14:textId="77777777" w:rsidR="00212824" w:rsidRDefault="00212824">
            <w:pPr>
              <w:jc w:val="center"/>
              <w:rPr>
                <w:ins w:id="287" w:author="Li Jinjie" w:date="2023-05-06T17:44:00Z"/>
              </w:rPr>
              <w:pPrChange w:id="288" w:author="Li Jinjie" w:date="2023-05-06T17:45:00Z">
                <w:pPr/>
              </w:pPrChange>
            </w:pPr>
          </w:p>
        </w:tc>
        <w:tc>
          <w:tcPr>
            <w:tcW w:w="3020" w:type="dxa"/>
            <w:vAlign w:val="center"/>
            <w:tcPrChange w:id="289" w:author="Li Jinjie" w:date="2023-05-06T17:45:00Z">
              <w:tcPr>
                <w:tcW w:w="3020" w:type="dxa"/>
              </w:tcPr>
            </w:tcPrChange>
          </w:tcPr>
          <w:p w14:paraId="5A4FDF5D" w14:textId="77777777" w:rsidR="00212824" w:rsidRDefault="00212824">
            <w:pPr>
              <w:jc w:val="center"/>
              <w:rPr>
                <w:ins w:id="290" w:author="Li Jinjie" w:date="2023-05-06T17:44:00Z"/>
              </w:rPr>
              <w:pPrChange w:id="291" w:author="Li Jinjie" w:date="2023-05-06T17:45:00Z">
                <w:pPr/>
              </w:pPrChange>
            </w:pPr>
          </w:p>
        </w:tc>
      </w:tr>
      <w:tr w:rsidR="00212824" w14:paraId="7A2E4093" w14:textId="77777777" w:rsidTr="00212824">
        <w:trPr>
          <w:ins w:id="292" w:author="Li Jinjie" w:date="2023-05-06T17:44:00Z"/>
        </w:trPr>
        <w:tc>
          <w:tcPr>
            <w:tcW w:w="3020" w:type="dxa"/>
            <w:vAlign w:val="center"/>
            <w:tcPrChange w:id="293" w:author="Li Jinjie" w:date="2023-05-06T17:45:00Z">
              <w:tcPr>
                <w:tcW w:w="3020" w:type="dxa"/>
              </w:tcPr>
            </w:tcPrChange>
          </w:tcPr>
          <w:p w14:paraId="3222845D" w14:textId="77777777" w:rsidR="00212824" w:rsidRDefault="00212824">
            <w:pPr>
              <w:jc w:val="center"/>
              <w:rPr>
                <w:ins w:id="294" w:author="Li Jinjie" w:date="2023-05-06T17:44:00Z"/>
              </w:rPr>
              <w:pPrChange w:id="295" w:author="Li Jinjie" w:date="2023-05-06T17:45:00Z">
                <w:pPr/>
              </w:pPrChange>
            </w:pPr>
          </w:p>
        </w:tc>
        <w:tc>
          <w:tcPr>
            <w:tcW w:w="3020" w:type="dxa"/>
            <w:vAlign w:val="center"/>
            <w:tcPrChange w:id="296" w:author="Li Jinjie" w:date="2023-05-06T17:45:00Z">
              <w:tcPr>
                <w:tcW w:w="3020" w:type="dxa"/>
              </w:tcPr>
            </w:tcPrChange>
          </w:tcPr>
          <w:p w14:paraId="713CAC8A" w14:textId="77777777" w:rsidR="00212824" w:rsidRDefault="00212824">
            <w:pPr>
              <w:jc w:val="center"/>
              <w:rPr>
                <w:ins w:id="297" w:author="Li Jinjie" w:date="2023-05-06T17:44:00Z"/>
              </w:rPr>
              <w:pPrChange w:id="298" w:author="Li Jinjie" w:date="2023-05-06T17:45:00Z">
                <w:pPr/>
              </w:pPrChange>
            </w:pPr>
          </w:p>
        </w:tc>
        <w:tc>
          <w:tcPr>
            <w:tcW w:w="3020" w:type="dxa"/>
            <w:vAlign w:val="center"/>
            <w:tcPrChange w:id="299" w:author="Li Jinjie" w:date="2023-05-06T17:45:00Z">
              <w:tcPr>
                <w:tcW w:w="3020" w:type="dxa"/>
              </w:tcPr>
            </w:tcPrChange>
          </w:tcPr>
          <w:p w14:paraId="3FB41249" w14:textId="77777777" w:rsidR="00212824" w:rsidRDefault="00212824">
            <w:pPr>
              <w:jc w:val="center"/>
              <w:rPr>
                <w:ins w:id="300" w:author="Li Jinjie" w:date="2023-05-06T17:44:00Z"/>
              </w:rPr>
              <w:pPrChange w:id="301" w:author="Li Jinjie" w:date="2023-05-06T17:45:00Z">
                <w:pPr/>
              </w:pPrChange>
            </w:pPr>
          </w:p>
        </w:tc>
      </w:tr>
      <w:tr w:rsidR="00212824" w14:paraId="6446EC52" w14:textId="77777777" w:rsidTr="00212824">
        <w:trPr>
          <w:ins w:id="302" w:author="Li Jinjie" w:date="2023-05-06T17:44:00Z"/>
        </w:trPr>
        <w:tc>
          <w:tcPr>
            <w:tcW w:w="3020" w:type="dxa"/>
            <w:vAlign w:val="center"/>
            <w:tcPrChange w:id="303" w:author="Li Jinjie" w:date="2023-05-06T17:45:00Z">
              <w:tcPr>
                <w:tcW w:w="3020" w:type="dxa"/>
              </w:tcPr>
            </w:tcPrChange>
          </w:tcPr>
          <w:p w14:paraId="5B70413C" w14:textId="77777777" w:rsidR="00212824" w:rsidRDefault="00212824">
            <w:pPr>
              <w:jc w:val="center"/>
              <w:rPr>
                <w:ins w:id="304" w:author="Li Jinjie" w:date="2023-05-06T17:44:00Z"/>
              </w:rPr>
              <w:pPrChange w:id="305" w:author="Li Jinjie" w:date="2023-05-06T17:45:00Z">
                <w:pPr/>
              </w:pPrChange>
            </w:pPr>
          </w:p>
        </w:tc>
        <w:tc>
          <w:tcPr>
            <w:tcW w:w="3020" w:type="dxa"/>
            <w:vAlign w:val="center"/>
            <w:tcPrChange w:id="306" w:author="Li Jinjie" w:date="2023-05-06T17:45:00Z">
              <w:tcPr>
                <w:tcW w:w="3020" w:type="dxa"/>
              </w:tcPr>
            </w:tcPrChange>
          </w:tcPr>
          <w:p w14:paraId="7C83821F" w14:textId="77777777" w:rsidR="00212824" w:rsidRDefault="00212824">
            <w:pPr>
              <w:jc w:val="center"/>
              <w:rPr>
                <w:ins w:id="307" w:author="Li Jinjie" w:date="2023-05-06T17:44:00Z"/>
              </w:rPr>
              <w:pPrChange w:id="308" w:author="Li Jinjie" w:date="2023-05-06T17:45:00Z">
                <w:pPr/>
              </w:pPrChange>
            </w:pPr>
          </w:p>
        </w:tc>
        <w:tc>
          <w:tcPr>
            <w:tcW w:w="3020" w:type="dxa"/>
            <w:vAlign w:val="center"/>
            <w:tcPrChange w:id="309" w:author="Li Jinjie" w:date="2023-05-06T17:45:00Z">
              <w:tcPr>
                <w:tcW w:w="3020" w:type="dxa"/>
              </w:tcPr>
            </w:tcPrChange>
          </w:tcPr>
          <w:p w14:paraId="5C23CB9B" w14:textId="77777777" w:rsidR="00212824" w:rsidRDefault="00212824">
            <w:pPr>
              <w:jc w:val="center"/>
              <w:rPr>
                <w:ins w:id="310" w:author="Li Jinjie" w:date="2023-05-06T17:44:00Z"/>
              </w:rPr>
              <w:pPrChange w:id="311" w:author="Li Jinjie" w:date="2023-05-06T17:45:00Z">
                <w:pPr/>
              </w:pPrChange>
            </w:pPr>
          </w:p>
        </w:tc>
      </w:tr>
      <w:tr w:rsidR="00212824" w14:paraId="37F5A6B4" w14:textId="77777777" w:rsidTr="00212824">
        <w:trPr>
          <w:ins w:id="312" w:author="Li Jinjie" w:date="2023-05-06T17:44:00Z"/>
        </w:trPr>
        <w:tc>
          <w:tcPr>
            <w:tcW w:w="3020" w:type="dxa"/>
            <w:vAlign w:val="center"/>
            <w:tcPrChange w:id="313" w:author="Li Jinjie" w:date="2023-05-06T17:45:00Z">
              <w:tcPr>
                <w:tcW w:w="3020" w:type="dxa"/>
              </w:tcPr>
            </w:tcPrChange>
          </w:tcPr>
          <w:p w14:paraId="0FE4FF07" w14:textId="77777777" w:rsidR="00212824" w:rsidRDefault="00212824">
            <w:pPr>
              <w:jc w:val="center"/>
              <w:rPr>
                <w:ins w:id="314" w:author="Li Jinjie" w:date="2023-05-06T17:44:00Z"/>
              </w:rPr>
              <w:pPrChange w:id="315" w:author="Li Jinjie" w:date="2023-05-06T17:45:00Z">
                <w:pPr/>
              </w:pPrChange>
            </w:pPr>
          </w:p>
        </w:tc>
        <w:tc>
          <w:tcPr>
            <w:tcW w:w="3020" w:type="dxa"/>
            <w:vAlign w:val="center"/>
            <w:tcPrChange w:id="316" w:author="Li Jinjie" w:date="2023-05-06T17:45:00Z">
              <w:tcPr>
                <w:tcW w:w="3020" w:type="dxa"/>
              </w:tcPr>
            </w:tcPrChange>
          </w:tcPr>
          <w:p w14:paraId="5F185EF9" w14:textId="77777777" w:rsidR="00212824" w:rsidRDefault="00212824">
            <w:pPr>
              <w:jc w:val="center"/>
              <w:rPr>
                <w:ins w:id="317" w:author="Li Jinjie" w:date="2023-05-06T17:44:00Z"/>
              </w:rPr>
              <w:pPrChange w:id="318" w:author="Li Jinjie" w:date="2023-05-06T17:45:00Z">
                <w:pPr/>
              </w:pPrChange>
            </w:pPr>
          </w:p>
        </w:tc>
        <w:tc>
          <w:tcPr>
            <w:tcW w:w="3020" w:type="dxa"/>
            <w:vAlign w:val="center"/>
            <w:tcPrChange w:id="319" w:author="Li Jinjie" w:date="2023-05-06T17:45:00Z">
              <w:tcPr>
                <w:tcW w:w="3020" w:type="dxa"/>
              </w:tcPr>
            </w:tcPrChange>
          </w:tcPr>
          <w:p w14:paraId="45004F79" w14:textId="77777777" w:rsidR="00212824" w:rsidRDefault="00212824">
            <w:pPr>
              <w:jc w:val="center"/>
              <w:rPr>
                <w:ins w:id="320" w:author="Li Jinjie" w:date="2023-05-06T17:44:00Z"/>
              </w:rPr>
              <w:pPrChange w:id="321" w:author="Li Jinjie" w:date="2023-05-06T17:45:00Z">
                <w:pPr/>
              </w:pPrChange>
            </w:pPr>
          </w:p>
        </w:tc>
      </w:tr>
    </w:tbl>
    <w:p w14:paraId="39B95B94" w14:textId="52D5EEBE" w:rsidR="00365A49" w:rsidRDefault="00212824" w:rsidP="00447823">
      <w:pPr>
        <w:rPr>
          <w:ins w:id="322" w:author="Li Jinjie" w:date="2023-05-06T17:45:00Z"/>
        </w:rPr>
      </w:pPr>
      <w:ins w:id="323" w:author="Li Jinjie" w:date="2023-05-06T17:46:00Z">
        <w:r>
          <w:rPr>
            <w:rFonts w:hint="eastAsia"/>
          </w:rPr>
          <w:t>设置方法为</w:t>
        </w:r>
        <w:proofErr w:type="gramStart"/>
        <w:r>
          <w:rPr>
            <w:rFonts w:hint="eastAsia"/>
          </w:rPr>
          <w:t>选中第</w:t>
        </w:r>
        <w:proofErr w:type="gramEnd"/>
        <w:r>
          <w:rPr>
            <w:rFonts w:hint="eastAsia"/>
          </w:rPr>
          <w:t>一行，然后右键点击“表格属性”，在行标签</w:t>
        </w:r>
        <w:proofErr w:type="gramStart"/>
        <w:r>
          <w:rPr>
            <w:rFonts w:hint="eastAsia"/>
          </w:rPr>
          <w:t>页下勾</w:t>
        </w:r>
        <w:proofErr w:type="gramEnd"/>
        <w:r>
          <w:rPr>
            <w:rFonts w:hint="eastAsia"/>
          </w:rPr>
          <w:t>选“在各页顶端以标题行形式重复出现”</w:t>
        </w:r>
      </w:ins>
      <w:ins w:id="324" w:author="Li Jinjie" w:date="2023-05-06T17:47:00Z">
        <w:r w:rsidR="007456D7">
          <w:rPr>
            <w:rFonts w:hint="eastAsia"/>
          </w:rPr>
          <w:t>。</w:t>
        </w:r>
      </w:ins>
    </w:p>
    <w:p w14:paraId="77E5198D" w14:textId="77777777" w:rsidR="00212824" w:rsidRDefault="00212824" w:rsidP="00447823">
      <w:pPr>
        <w:rPr>
          <w:ins w:id="325" w:author="Li Jinjie" w:date="2023-05-06T17:34:00Z"/>
        </w:rPr>
      </w:pPr>
    </w:p>
    <w:p w14:paraId="0A6540D4" w14:textId="38AE3B57" w:rsidR="00447823" w:rsidRDefault="00310C29">
      <w:pPr>
        <w:pStyle w:val="a3"/>
        <w:numPr>
          <w:ilvl w:val="0"/>
          <w:numId w:val="28"/>
        </w:numPr>
        <w:ind w:firstLineChars="0"/>
        <w:rPr>
          <w:ins w:id="326" w:author="Li Jinjie" w:date="2023-05-06T17:40:00Z"/>
        </w:rPr>
        <w:pPrChange w:id="327" w:author="Li Jinjie" w:date="2023-05-06T17:42:00Z">
          <w:pPr/>
        </w:pPrChange>
      </w:pPr>
      <w:ins w:id="328" w:author="Li Jinjie" w:date="2023-05-06T17:39:00Z">
        <w:r>
          <w:rPr>
            <w:rFonts w:hint="eastAsia"/>
          </w:rPr>
          <w:t>文中公式可用</w:t>
        </w:r>
        <w:proofErr w:type="spellStart"/>
        <w:r>
          <w:rPr>
            <w:rFonts w:hint="eastAsia"/>
          </w:rPr>
          <w:t>MathType</w:t>
        </w:r>
      </w:ins>
      <w:proofErr w:type="spellEnd"/>
      <w:ins w:id="329" w:author="Li Jinjie" w:date="2023-05-06T17:40:00Z">
        <w:r>
          <w:rPr>
            <w:rFonts w:hint="eastAsia"/>
          </w:rPr>
          <w:t>编写，可以自动编号，可以自动引用。</w:t>
        </w:r>
      </w:ins>
    </w:p>
    <w:p w14:paraId="00983470" w14:textId="41B154F8" w:rsidR="00310C29" w:rsidRDefault="00310C29">
      <w:pPr>
        <w:pStyle w:val="MTDisplayEquation"/>
        <w:rPr>
          <w:ins w:id="330" w:author="Li Jinjie" w:date="2023-05-06T17:34:00Z"/>
        </w:rPr>
        <w:pPrChange w:id="331" w:author="Li Jinjie" w:date="2023-05-06T17:40:00Z">
          <w:pPr/>
        </w:pPrChange>
      </w:pPr>
      <w:ins w:id="332" w:author="Li Jinjie" w:date="2023-05-06T17:40:00Z">
        <w:r>
          <w:tab/>
        </w:r>
      </w:ins>
      <w:ins w:id="333" w:author="Li Jinjie" w:date="2023-05-06T17:40:00Z">
        <w:r w:rsidRPr="00310C29">
          <w:rPr>
            <w:position w:val="-6"/>
            <w:rPrChange w:id="334" w:author="Li Jinjie" w:date="2023-05-06T17:40:00Z">
              <w:rPr>
                <w:position w:val="-6"/>
              </w:rPr>
            </w:rPrChange>
          </w:rPr>
          <w:object w:dxaOrig="840" w:dyaOrig="320" w14:anchorId="4B107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5pt;height:16.15pt" o:ole="">
              <v:imagedata r:id="rId20" o:title=""/>
            </v:shape>
            <o:OLEObject Type="Embed" ProgID="Equation.DSMT4" ShapeID="_x0000_i1025" DrawAspect="Content" ObjectID="_1744902518" r:id="rId21"/>
          </w:object>
        </w:r>
      </w:ins>
      <w:ins w:id="335" w:author="Li Jinjie" w:date="2023-05-06T17:40:00Z">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ins>
      <w:r>
        <w:fldChar w:fldCharType="separate"/>
      </w:r>
      <w:ins w:id="336" w:author="Li Jinjie" w:date="2023-05-06T18:04:00Z">
        <w:r w:rsidR="0040222C">
          <w:rPr>
            <w:noProof/>
          </w:rPr>
          <w:instrText>1</w:instrText>
        </w:r>
      </w:ins>
      <w:ins w:id="337" w:author="Li Jinjie" w:date="2023-05-06T17:40:00Z">
        <w:r>
          <w:fldChar w:fldCharType="end"/>
        </w:r>
        <w:r>
          <w:instrText>.</w:instrText>
        </w:r>
        <w:r>
          <w:fldChar w:fldCharType="begin"/>
        </w:r>
        <w:r>
          <w:instrText xml:space="preserve"> SEQ MTEqn \c \* Arabic \* MERGEFORMAT </w:instrText>
        </w:r>
      </w:ins>
      <w:r>
        <w:fldChar w:fldCharType="separate"/>
      </w:r>
      <w:ins w:id="338" w:author="Li Jinjie" w:date="2023-05-06T18:04:00Z">
        <w:r w:rsidR="0040222C">
          <w:rPr>
            <w:noProof/>
          </w:rPr>
          <w:instrText>1</w:instrText>
        </w:r>
      </w:ins>
      <w:ins w:id="339" w:author="Li Jinjie" w:date="2023-05-06T17:40:00Z">
        <w:r>
          <w:fldChar w:fldCharType="end"/>
        </w:r>
        <w:r>
          <w:instrText>)</w:instrText>
        </w:r>
        <w:r>
          <w:fldChar w:fldCharType="end"/>
        </w:r>
      </w:ins>
    </w:p>
    <w:p w14:paraId="3EC80095" w14:textId="57EC3B87" w:rsidR="00447823" w:rsidRDefault="00447823" w:rsidP="00447823">
      <w:pPr>
        <w:rPr>
          <w:ins w:id="340" w:author="Li Jinjie" w:date="2023-05-06T17:47:00Z"/>
        </w:rPr>
      </w:pPr>
    </w:p>
    <w:p w14:paraId="1CB48F5A" w14:textId="3D4C01DE" w:rsidR="001972D5" w:rsidRDefault="001972D5">
      <w:pPr>
        <w:pStyle w:val="a3"/>
        <w:numPr>
          <w:ilvl w:val="0"/>
          <w:numId w:val="28"/>
        </w:numPr>
        <w:ind w:firstLineChars="0"/>
        <w:rPr>
          <w:ins w:id="341" w:author="Li Jinjie" w:date="2023-05-06T17:48:00Z"/>
        </w:rPr>
        <w:pPrChange w:id="342" w:author="Li Jinjie" w:date="2023-05-06T17:48:00Z">
          <w:pPr/>
        </w:pPrChange>
      </w:pPr>
      <w:ins w:id="343" w:author="Li Jinjie" w:date="2023-05-06T17:47:00Z">
        <w:r>
          <w:rPr>
            <w:rFonts w:hint="eastAsia"/>
          </w:rPr>
          <w:t>对于包含</w:t>
        </w:r>
      </w:ins>
      <w:proofErr w:type="spellStart"/>
      <w:ins w:id="344" w:author="Li Jinjie" w:date="2023-05-06T17:48:00Z">
        <w:r>
          <w:rPr>
            <w:rFonts w:hint="eastAsia"/>
          </w:rPr>
          <w:t>MathType</w:t>
        </w:r>
        <w:proofErr w:type="spellEnd"/>
        <w:r>
          <w:rPr>
            <w:rFonts w:hint="eastAsia"/>
          </w:rPr>
          <w:t>公式的段落，如果直接采用</w:t>
        </w:r>
        <w:r>
          <w:rPr>
            <w:rFonts w:hint="eastAsia"/>
          </w:rPr>
          <w:t>1</w:t>
        </w:r>
        <w:r>
          <w:t>.5</w:t>
        </w:r>
        <w:r>
          <w:rPr>
            <w:rFonts w:hint="eastAsia"/>
          </w:rPr>
          <w:t>倍行距会导致行宽高低不齐</w:t>
        </w:r>
      </w:ins>
      <w:ins w:id="345" w:author="Li Jinjie" w:date="2023-05-06T17:51:00Z">
        <w:r w:rsidR="009A28E3">
          <w:rPr>
            <w:rFonts w:hint="eastAsia"/>
          </w:rPr>
          <w:t>，极不美观</w:t>
        </w:r>
      </w:ins>
      <w:ins w:id="346" w:author="Li Jinjie" w:date="2023-05-06T17:48:00Z">
        <w:r>
          <w:rPr>
            <w:rFonts w:hint="eastAsia"/>
          </w:rPr>
          <w:t>，如下：</w:t>
        </w:r>
      </w:ins>
    </w:p>
    <w:p w14:paraId="359CBDFC" w14:textId="390D1D96" w:rsidR="001972D5" w:rsidRDefault="001972D5" w:rsidP="00447823">
      <w:pPr>
        <w:rPr>
          <w:ins w:id="347" w:author="Li Jinjie" w:date="2023-05-06T17:51:00Z"/>
        </w:rPr>
      </w:pPr>
    </w:p>
    <w:p w14:paraId="4734DA8F" w14:textId="427AD61E" w:rsidR="009A28E3" w:rsidRDefault="009A28E3">
      <w:pPr>
        <w:ind w:firstLineChars="200" w:firstLine="480"/>
        <w:rPr>
          <w:ins w:id="348" w:author="Li Jinjie" w:date="2023-05-06T17:48:00Z"/>
        </w:rPr>
        <w:pPrChange w:id="349" w:author="Li Jinjie" w:date="2023-05-06T17:51:00Z">
          <w:pPr/>
        </w:pPrChange>
      </w:pPr>
      <w:ins w:id="350" w:author="Li Jinjie" w:date="2023-05-06T17:51:00Z">
        <w:r w:rsidRPr="009A28E3">
          <w:rPr>
            <w:rFonts w:hint="eastAsia"/>
          </w:rPr>
          <w:t>从明确</w:t>
        </w:r>
        <w:proofErr w:type="gramStart"/>
        <w:r w:rsidRPr="009A28E3">
          <w:rPr>
            <w:rFonts w:hint="eastAsia"/>
          </w:rPr>
          <w:t>地角度</w:t>
        </w:r>
        <w:proofErr w:type="gramEnd"/>
        <w:r w:rsidRPr="009A28E3">
          <w:rPr>
            <w:rFonts w:hint="eastAsia"/>
          </w:rPr>
          <w:t>而言，四元数是复数的</w:t>
        </w:r>
        <w:proofErr w:type="gramStart"/>
        <w:r w:rsidRPr="009A28E3">
          <w:rPr>
            <w:rFonts w:hint="eastAsia"/>
          </w:rPr>
          <w:t>不</w:t>
        </w:r>
        <w:proofErr w:type="gramEnd"/>
        <w:r w:rsidRPr="009A28E3">
          <w:rPr>
            <w:rFonts w:hint="eastAsia"/>
          </w:rPr>
          <w:t>可交换延伸。如把四元数的集合考虑成多维实数空间的话，四元数则代表著一个四维空间，相对于复数为二维空间。</w:t>
        </w:r>
      </w:ins>
    </w:p>
    <w:p w14:paraId="3728CFFC" w14:textId="69C3734C" w:rsidR="001972D5" w:rsidRDefault="001972D5">
      <w:pPr>
        <w:ind w:firstLineChars="200" w:firstLine="480"/>
        <w:rPr>
          <w:ins w:id="351" w:author="Li Jinjie" w:date="2023-05-06T17:48:00Z"/>
        </w:rPr>
        <w:pPrChange w:id="352" w:author="Li Jinjie" w:date="2023-05-06T17:49:00Z">
          <w:pPr/>
        </w:pPrChange>
      </w:pPr>
      <w:ins w:id="353" w:author="Li Jinjie" w:date="2023-05-06T17:49:00Z">
        <w:r w:rsidRPr="001972D5">
          <w:rPr>
            <w:rFonts w:hint="eastAsia"/>
          </w:rPr>
          <w:t>作为用于描述现实空间的坐标表示方式，人们在复数的基础上创造了四元数并以</w:t>
        </w:r>
      </w:ins>
      <w:ins w:id="354" w:author="Li Jinjie" w:date="2023-05-06T17:49:00Z">
        <w:r w:rsidRPr="008C193A">
          <w:rPr>
            <w:position w:val="-10"/>
          </w:rPr>
          <w:object w:dxaOrig="1460" w:dyaOrig="320" w14:anchorId="4535E4D3">
            <v:shape id="_x0000_i1026" type="#_x0000_t75" style="width:73.15pt;height:16.15pt" o:ole="">
              <v:imagedata r:id="rId22" o:title=""/>
            </v:shape>
            <o:OLEObject Type="Embed" ProgID="Equation.DSMT4" ShapeID="_x0000_i1026" DrawAspect="Content" ObjectID="_1744902519" r:id="rId23"/>
          </w:object>
        </w:r>
      </w:ins>
      <w:ins w:id="355" w:author="Li Jinjie" w:date="2023-05-06T17:49:00Z">
        <w:r w:rsidRPr="001972D5">
          <w:rPr>
            <w:rFonts w:hint="eastAsia"/>
          </w:rPr>
          <w:t>的形式说明空间点所在位置。</w:t>
        </w:r>
        <w:r w:rsidRPr="001972D5">
          <w:rPr>
            <w:rFonts w:hint="eastAsia"/>
          </w:rPr>
          <w:t xml:space="preserve"> </w:t>
        </w:r>
      </w:ins>
      <w:ins w:id="356" w:author="Li Jinjie" w:date="2023-05-06T17:49:00Z">
        <w:r w:rsidRPr="008C193A">
          <w:rPr>
            <w:position w:val="-6"/>
          </w:rPr>
          <w:object w:dxaOrig="139" w:dyaOrig="260" w14:anchorId="7FE8D7C6">
            <v:shape id="_x0000_i1027" type="#_x0000_t75" style="width:6.9pt;height:13.25pt" o:ole="">
              <v:imagedata r:id="rId24" o:title=""/>
            </v:shape>
            <o:OLEObject Type="Embed" ProgID="Equation.DSMT4" ShapeID="_x0000_i1027" DrawAspect="Content" ObjectID="_1744902520" r:id="rId25"/>
          </w:object>
        </w:r>
      </w:ins>
      <w:ins w:id="357" w:author="Li Jinjie" w:date="2023-05-06T17:49:00Z">
        <w:r w:rsidRPr="001972D5">
          <w:rPr>
            <w:rFonts w:hint="eastAsia"/>
          </w:rPr>
          <w:t>、</w:t>
        </w:r>
      </w:ins>
      <w:ins w:id="358" w:author="Li Jinjie" w:date="2023-05-06T17:50:00Z">
        <w:r w:rsidRPr="008C193A">
          <w:rPr>
            <w:position w:val="-10"/>
          </w:rPr>
          <w:object w:dxaOrig="200" w:dyaOrig="300" w14:anchorId="32A6EF6C">
            <v:shape id="_x0000_i1028" type="#_x0000_t75" style="width:9.8pt;height:15pt" o:ole="">
              <v:imagedata r:id="rId26" o:title=""/>
            </v:shape>
            <o:OLEObject Type="Embed" ProgID="Equation.DSMT4" ShapeID="_x0000_i1028" DrawAspect="Content" ObjectID="_1744902521" r:id="rId27"/>
          </w:object>
        </w:r>
      </w:ins>
      <w:ins w:id="359" w:author="Li Jinjie" w:date="2023-05-06T17:49:00Z">
        <w:r w:rsidRPr="001972D5">
          <w:rPr>
            <w:rFonts w:hint="eastAsia"/>
          </w:rPr>
          <w:t>、</w:t>
        </w:r>
      </w:ins>
      <w:ins w:id="360" w:author="Li Jinjie" w:date="2023-05-06T17:50:00Z">
        <w:r w:rsidRPr="008C193A">
          <w:rPr>
            <w:position w:val="-6"/>
          </w:rPr>
          <w:object w:dxaOrig="200" w:dyaOrig="279" w14:anchorId="6C4385AB">
            <v:shape id="_x0000_i1029" type="#_x0000_t75" style="width:9.8pt;height:13.8pt" o:ole="">
              <v:imagedata r:id="rId28" o:title=""/>
            </v:shape>
            <o:OLEObject Type="Embed" ProgID="Equation.DSMT4" ShapeID="_x0000_i1029" DrawAspect="Content" ObjectID="_1744902522" r:id="rId29"/>
          </w:object>
        </w:r>
      </w:ins>
      <w:ins w:id="361" w:author="Li Jinjie" w:date="2023-05-06T17:49:00Z">
        <w:r w:rsidRPr="001972D5">
          <w:rPr>
            <w:rFonts w:hint="eastAsia"/>
          </w:rPr>
          <w:t>作为一种特殊的虚数单位参与运算，并有以下运算规则：</w:t>
        </w:r>
      </w:ins>
      <w:ins w:id="362" w:author="Li Jinjie" w:date="2023-05-06T17:50:00Z">
        <w:r w:rsidRPr="008C193A">
          <w:rPr>
            <w:position w:val="-10"/>
          </w:rPr>
          <w:object w:dxaOrig="1480" w:dyaOrig="360" w14:anchorId="5DE049CD">
            <v:shape id="_x0000_i1030" type="#_x0000_t75" style="width:73.75pt;height:17.85pt" o:ole="">
              <v:imagedata r:id="rId30" o:title=""/>
            </v:shape>
            <o:OLEObject Type="Embed" ProgID="Equation.DSMT4" ShapeID="_x0000_i1030" DrawAspect="Content" ObjectID="_1744902523" r:id="rId31"/>
          </w:object>
        </w:r>
      </w:ins>
      <w:ins w:id="363" w:author="Li Jinjie" w:date="2023-05-06T17:49:00Z">
        <w:r w:rsidRPr="001972D5">
          <w:rPr>
            <w:rFonts w:hint="eastAsia"/>
          </w:rPr>
          <w:t>，</w:t>
        </w:r>
      </w:ins>
      <w:ins w:id="364" w:author="Li Jinjie" w:date="2023-05-06T17:50:00Z">
        <w:r w:rsidRPr="008C193A">
          <w:rPr>
            <w:position w:val="-10"/>
          </w:rPr>
          <w:object w:dxaOrig="1660" w:dyaOrig="360" w14:anchorId="01F06C03">
            <v:shape id="_x0000_i1031" type="#_x0000_t75" style="width:82.95pt;height:17.85pt" o:ole="">
              <v:imagedata r:id="rId32" o:title=""/>
            </v:shape>
            <o:OLEObject Type="Embed" ProgID="Equation.DSMT4" ShapeID="_x0000_i1031" DrawAspect="Content" ObjectID="_1744902524" r:id="rId33"/>
          </w:object>
        </w:r>
      </w:ins>
      <w:ins w:id="365" w:author="Li Jinjie" w:date="2023-05-06T17:50:00Z">
        <w:r>
          <w:rPr>
            <w:rFonts w:hint="eastAsia"/>
          </w:rPr>
          <w:t>。</w:t>
        </w:r>
      </w:ins>
    </w:p>
    <w:p w14:paraId="3984F763" w14:textId="1292104A" w:rsidR="001972D5" w:rsidRDefault="001972D5" w:rsidP="00447823">
      <w:pPr>
        <w:rPr>
          <w:ins w:id="366" w:author="Li Jinjie" w:date="2023-05-06T17:51:00Z"/>
        </w:rPr>
      </w:pPr>
    </w:p>
    <w:p w14:paraId="08879BDC" w14:textId="2A05BEDB" w:rsidR="009A28E3" w:rsidRDefault="009A28E3" w:rsidP="00447823">
      <w:pPr>
        <w:rPr>
          <w:ins w:id="367" w:author="Li Jinjie" w:date="2023-05-06T17:51:00Z"/>
        </w:rPr>
      </w:pPr>
      <w:ins w:id="368" w:author="Li Jinjie" w:date="2023-05-06T17:51:00Z">
        <w:r>
          <w:rPr>
            <w:rFonts w:hint="eastAsia"/>
          </w:rPr>
          <w:t>为解决上述问题，引入一种新的样式：</w:t>
        </w:r>
        <w:proofErr w:type="spellStart"/>
        <w:r>
          <w:rPr>
            <w:rFonts w:hint="eastAsia"/>
          </w:rPr>
          <w:t>phd</w:t>
        </w:r>
        <w:proofErr w:type="spellEnd"/>
        <w:r>
          <w:t>_</w:t>
        </w:r>
        <w:r>
          <w:rPr>
            <w:rFonts w:hint="eastAsia"/>
          </w:rPr>
          <w:t>正文，</w:t>
        </w:r>
      </w:ins>
      <w:ins w:id="369" w:author="Li Jinjie" w:date="2023-05-06T17:52:00Z">
        <w:r>
          <w:rPr>
            <w:rFonts w:hint="eastAsia"/>
          </w:rPr>
          <w:t>采用固定值</w:t>
        </w:r>
        <w:r>
          <w:rPr>
            <w:rFonts w:hint="eastAsia"/>
          </w:rPr>
          <w:t>2</w:t>
        </w:r>
        <w:r>
          <w:t>4.4</w:t>
        </w:r>
        <w:r>
          <w:rPr>
            <w:rFonts w:hint="eastAsia"/>
          </w:rPr>
          <w:t>磅</w:t>
        </w:r>
      </w:ins>
      <w:ins w:id="370" w:author="Li Jinjie" w:date="2023-05-06T17:55:00Z">
        <w:r w:rsidR="00F42CC0">
          <w:rPr>
            <w:rFonts w:hint="eastAsia"/>
          </w:rPr>
          <w:t>（量了一下与</w:t>
        </w:r>
        <w:r w:rsidR="00F42CC0">
          <w:rPr>
            <w:rFonts w:hint="eastAsia"/>
          </w:rPr>
          <w:t>word</w:t>
        </w:r>
        <w:r w:rsidR="00F42CC0">
          <w:rPr>
            <w:rFonts w:hint="eastAsia"/>
          </w:rPr>
          <w:t>的</w:t>
        </w:r>
        <w:r w:rsidR="00F42CC0">
          <w:rPr>
            <w:rFonts w:hint="eastAsia"/>
          </w:rPr>
          <w:t>1</w:t>
        </w:r>
        <w:r w:rsidR="00F42CC0">
          <w:t>.5</w:t>
        </w:r>
        <w:r w:rsidR="00F42CC0">
          <w:rPr>
            <w:rFonts w:hint="eastAsia"/>
          </w:rPr>
          <w:t>倍行距相符）</w:t>
        </w:r>
      </w:ins>
      <w:ins w:id="371" w:author="Li Jinjie" w:date="2023-05-06T17:52:00Z">
        <w:r>
          <w:rPr>
            <w:rFonts w:hint="eastAsia"/>
          </w:rPr>
          <w:t>设置行宽，同时设置首行缩进</w:t>
        </w:r>
        <w:r>
          <w:rPr>
            <w:rFonts w:hint="eastAsia"/>
          </w:rPr>
          <w:t>2</w:t>
        </w:r>
        <w:r>
          <w:rPr>
            <w:rFonts w:hint="eastAsia"/>
          </w:rPr>
          <w:t>字符，效果如下：</w:t>
        </w:r>
      </w:ins>
    </w:p>
    <w:p w14:paraId="28841F81" w14:textId="77777777" w:rsidR="009A28E3" w:rsidRPr="004E500F" w:rsidRDefault="009A28E3">
      <w:pPr>
        <w:rPr>
          <w:ins w:id="372" w:author="Li Jinjie" w:date="2023-05-06T17:34:00Z"/>
        </w:rPr>
        <w:pPrChange w:id="373" w:author="Li Jinjie" w:date="2023-05-06T17:34:00Z">
          <w:pPr>
            <w:pStyle w:val="phdchapter"/>
            <w:spacing w:before="163" w:after="163"/>
          </w:pPr>
        </w:pPrChange>
      </w:pPr>
    </w:p>
    <w:p w14:paraId="1CC367D5" w14:textId="77777777" w:rsidR="009A28E3" w:rsidRPr="009A28E3" w:rsidRDefault="009A28E3">
      <w:pPr>
        <w:pStyle w:val="phd"/>
        <w:ind w:firstLine="480"/>
        <w:rPr>
          <w:ins w:id="374" w:author="Li Jinjie" w:date="2023-05-06T17:52:00Z"/>
        </w:rPr>
        <w:pPrChange w:id="375" w:author="Li Jinjie" w:date="2023-05-06T17:52:00Z">
          <w:pPr>
            <w:ind w:firstLineChars="200" w:firstLine="480"/>
          </w:pPr>
        </w:pPrChange>
      </w:pPr>
      <w:ins w:id="376" w:author="Li Jinjie" w:date="2023-05-06T17:52:00Z">
        <w:r w:rsidRPr="004E500F">
          <w:rPr>
            <w:rFonts w:hint="eastAsia"/>
          </w:rPr>
          <w:t>从明确</w:t>
        </w:r>
        <w:proofErr w:type="gramStart"/>
        <w:r w:rsidRPr="004E500F">
          <w:rPr>
            <w:rFonts w:hint="eastAsia"/>
          </w:rPr>
          <w:t>地角度</w:t>
        </w:r>
        <w:proofErr w:type="gramEnd"/>
        <w:r w:rsidRPr="004E500F">
          <w:rPr>
            <w:rFonts w:hint="eastAsia"/>
          </w:rPr>
          <w:t>而言，四元数是复数的</w:t>
        </w:r>
        <w:proofErr w:type="gramStart"/>
        <w:r w:rsidRPr="004E500F">
          <w:rPr>
            <w:rFonts w:hint="eastAsia"/>
          </w:rPr>
          <w:t>不</w:t>
        </w:r>
        <w:proofErr w:type="gramEnd"/>
        <w:r w:rsidRPr="004E500F">
          <w:rPr>
            <w:rFonts w:hint="eastAsia"/>
          </w:rPr>
          <w:t>可交换延伸。如把四元数的集合考虑成多维实数空间的话，四元数则代表著一个四维空间，相对于复数为二维空间。</w:t>
        </w:r>
      </w:ins>
    </w:p>
    <w:p w14:paraId="0F731B51" w14:textId="77777777" w:rsidR="009A28E3" w:rsidRPr="009A28E3" w:rsidRDefault="009A28E3">
      <w:pPr>
        <w:pStyle w:val="phd"/>
        <w:ind w:firstLine="480"/>
        <w:rPr>
          <w:ins w:id="377" w:author="Li Jinjie" w:date="2023-05-06T17:52:00Z"/>
        </w:rPr>
        <w:pPrChange w:id="378" w:author="Li Jinjie" w:date="2023-05-06T17:52:00Z">
          <w:pPr>
            <w:ind w:firstLineChars="200" w:firstLine="480"/>
          </w:pPr>
        </w:pPrChange>
      </w:pPr>
      <w:ins w:id="379" w:author="Li Jinjie" w:date="2023-05-06T17:52:00Z">
        <w:r w:rsidRPr="009A28E3">
          <w:rPr>
            <w:rFonts w:hint="eastAsia"/>
          </w:rPr>
          <w:t>作为用于描述现实空间的坐标表示方式，人们在复数的基础上创造了四元数并以</w:t>
        </w:r>
      </w:ins>
      <w:ins w:id="380" w:author="Li Jinjie" w:date="2023-05-06T17:52:00Z">
        <w:r w:rsidRPr="009A28E3">
          <w:rPr>
            <w:rPrChange w:id="381" w:author="Li Jinjie" w:date="2023-05-06T17:52:00Z">
              <w:rPr/>
            </w:rPrChange>
          </w:rPr>
          <w:object w:dxaOrig="1460" w:dyaOrig="320" w14:anchorId="2F4B38A9">
            <v:shape id="_x0000_i1032" type="#_x0000_t75" style="width:73.15pt;height:16.15pt" o:ole="">
              <v:imagedata r:id="rId22" o:title=""/>
            </v:shape>
            <o:OLEObject Type="Embed" ProgID="Equation.DSMT4" ShapeID="_x0000_i1032" DrawAspect="Content" ObjectID="_1744902525" r:id="rId34"/>
          </w:object>
        </w:r>
      </w:ins>
      <w:ins w:id="382" w:author="Li Jinjie" w:date="2023-05-06T17:52:00Z">
        <w:r w:rsidRPr="009A28E3">
          <w:rPr>
            <w:rFonts w:hint="eastAsia"/>
          </w:rPr>
          <w:t>的形式说明空间点所在位置。</w:t>
        </w:r>
        <w:r w:rsidRPr="009A28E3">
          <w:t xml:space="preserve"> </w:t>
        </w:r>
      </w:ins>
      <w:ins w:id="383" w:author="Li Jinjie" w:date="2023-05-06T17:52:00Z">
        <w:r w:rsidRPr="009A28E3">
          <w:rPr>
            <w:rPrChange w:id="384" w:author="Li Jinjie" w:date="2023-05-06T17:52:00Z">
              <w:rPr/>
            </w:rPrChange>
          </w:rPr>
          <w:object w:dxaOrig="139" w:dyaOrig="260" w14:anchorId="73C966F6">
            <v:shape id="_x0000_i1033" type="#_x0000_t75" style="width:6.9pt;height:13.25pt" o:ole="">
              <v:imagedata r:id="rId24" o:title=""/>
            </v:shape>
            <o:OLEObject Type="Embed" ProgID="Equation.DSMT4" ShapeID="_x0000_i1033" DrawAspect="Content" ObjectID="_1744902526" r:id="rId35"/>
          </w:object>
        </w:r>
      </w:ins>
      <w:ins w:id="385" w:author="Li Jinjie" w:date="2023-05-06T17:52:00Z">
        <w:r w:rsidRPr="009A28E3">
          <w:rPr>
            <w:rFonts w:hint="eastAsia"/>
          </w:rPr>
          <w:t>、</w:t>
        </w:r>
      </w:ins>
      <w:ins w:id="386" w:author="Li Jinjie" w:date="2023-05-06T17:52:00Z">
        <w:r w:rsidRPr="009A28E3">
          <w:rPr>
            <w:rPrChange w:id="387" w:author="Li Jinjie" w:date="2023-05-06T17:52:00Z">
              <w:rPr/>
            </w:rPrChange>
          </w:rPr>
          <w:object w:dxaOrig="200" w:dyaOrig="300" w14:anchorId="107FD4B8">
            <v:shape id="_x0000_i1034" type="#_x0000_t75" style="width:9.8pt;height:15pt" o:ole="">
              <v:imagedata r:id="rId26" o:title=""/>
            </v:shape>
            <o:OLEObject Type="Embed" ProgID="Equation.DSMT4" ShapeID="_x0000_i1034" DrawAspect="Content" ObjectID="_1744902527" r:id="rId36"/>
          </w:object>
        </w:r>
      </w:ins>
      <w:ins w:id="388" w:author="Li Jinjie" w:date="2023-05-06T17:52:00Z">
        <w:r w:rsidRPr="009A28E3">
          <w:rPr>
            <w:rFonts w:hint="eastAsia"/>
          </w:rPr>
          <w:t>、</w:t>
        </w:r>
      </w:ins>
      <w:ins w:id="389" w:author="Li Jinjie" w:date="2023-05-06T17:52:00Z">
        <w:r w:rsidRPr="009A28E3">
          <w:rPr>
            <w:rPrChange w:id="390" w:author="Li Jinjie" w:date="2023-05-06T17:52:00Z">
              <w:rPr/>
            </w:rPrChange>
          </w:rPr>
          <w:object w:dxaOrig="200" w:dyaOrig="279" w14:anchorId="1310594F">
            <v:shape id="_x0000_i1035" type="#_x0000_t75" style="width:9.8pt;height:13.8pt" o:ole="">
              <v:imagedata r:id="rId28" o:title=""/>
            </v:shape>
            <o:OLEObject Type="Embed" ProgID="Equation.DSMT4" ShapeID="_x0000_i1035" DrawAspect="Content" ObjectID="_1744902528" r:id="rId37"/>
          </w:object>
        </w:r>
      </w:ins>
      <w:ins w:id="391" w:author="Li Jinjie" w:date="2023-05-06T17:52:00Z">
        <w:r w:rsidRPr="009A28E3">
          <w:rPr>
            <w:rFonts w:hint="eastAsia"/>
          </w:rPr>
          <w:t>作为一种特殊的虚数单位参与运算，并有以下运算规则：</w:t>
        </w:r>
      </w:ins>
      <w:ins w:id="392" w:author="Li Jinjie" w:date="2023-05-06T17:52:00Z">
        <w:r w:rsidRPr="009A28E3">
          <w:rPr>
            <w:rPrChange w:id="393" w:author="Li Jinjie" w:date="2023-05-06T17:52:00Z">
              <w:rPr/>
            </w:rPrChange>
          </w:rPr>
          <w:object w:dxaOrig="1480" w:dyaOrig="360" w14:anchorId="753EE398">
            <v:shape id="_x0000_i1036" type="#_x0000_t75" style="width:73.75pt;height:17.85pt" o:ole="">
              <v:imagedata r:id="rId30" o:title=""/>
            </v:shape>
            <o:OLEObject Type="Embed" ProgID="Equation.DSMT4" ShapeID="_x0000_i1036" DrawAspect="Content" ObjectID="_1744902529" r:id="rId38"/>
          </w:object>
        </w:r>
      </w:ins>
      <w:ins w:id="394" w:author="Li Jinjie" w:date="2023-05-06T17:52:00Z">
        <w:r w:rsidRPr="009A28E3">
          <w:rPr>
            <w:rFonts w:hint="eastAsia"/>
          </w:rPr>
          <w:t>，</w:t>
        </w:r>
      </w:ins>
      <w:ins w:id="395" w:author="Li Jinjie" w:date="2023-05-06T17:52:00Z">
        <w:r w:rsidRPr="009A28E3">
          <w:rPr>
            <w:rPrChange w:id="396" w:author="Li Jinjie" w:date="2023-05-06T17:52:00Z">
              <w:rPr/>
            </w:rPrChange>
          </w:rPr>
          <w:object w:dxaOrig="1660" w:dyaOrig="360" w14:anchorId="08AE2B65">
            <v:shape id="_x0000_i1037" type="#_x0000_t75" style="width:82.95pt;height:17.85pt" o:ole="">
              <v:imagedata r:id="rId32" o:title=""/>
            </v:shape>
            <o:OLEObject Type="Embed" ProgID="Equation.DSMT4" ShapeID="_x0000_i1037" DrawAspect="Content" ObjectID="_1744902530" r:id="rId39"/>
          </w:object>
        </w:r>
      </w:ins>
      <w:ins w:id="397" w:author="Li Jinjie" w:date="2023-05-06T17:52:00Z">
        <w:r w:rsidRPr="009A28E3">
          <w:rPr>
            <w:rFonts w:hint="eastAsia"/>
          </w:rPr>
          <w:t>。</w:t>
        </w:r>
      </w:ins>
    </w:p>
    <w:p w14:paraId="2B5343C7" w14:textId="08066761" w:rsidR="00447823" w:rsidRDefault="00D243E0" w:rsidP="00447823">
      <w:pPr>
        <w:rPr>
          <w:ins w:id="398" w:author="Li Jinjie" w:date="2023-05-06T17:53:00Z"/>
        </w:rPr>
      </w:pPr>
      <w:ins w:id="399" w:author="Li Jinjie" w:date="2023-05-06T17:53:00Z">
        <w:r>
          <w:rPr>
            <w:rFonts w:hint="eastAsia"/>
          </w:rPr>
          <w:t>注意若只应用一次样式，会出现公式靠下的情况。这个时候再应用一次样式就好了。</w:t>
        </w:r>
      </w:ins>
    </w:p>
    <w:p w14:paraId="5E79D229" w14:textId="77777777" w:rsidR="00D243E0" w:rsidRPr="009A28E3" w:rsidRDefault="00D243E0" w:rsidP="00447823">
      <w:pPr>
        <w:rPr>
          <w:ins w:id="400" w:author="Li Jinjie" w:date="2023-05-06T17:52:00Z"/>
        </w:rPr>
      </w:pPr>
    </w:p>
    <w:p w14:paraId="4C7CB385" w14:textId="77777777" w:rsidR="009A28E3" w:rsidRDefault="009A28E3" w:rsidP="00447823">
      <w:pPr>
        <w:rPr>
          <w:ins w:id="401" w:author="Li Jinjie" w:date="2023-05-06T17:55:00Z"/>
        </w:rPr>
      </w:pPr>
    </w:p>
    <w:p w14:paraId="40DE3437" w14:textId="74A559FA" w:rsidR="00F35C4F" w:rsidRPr="004E500F" w:rsidRDefault="008C4CA9">
      <w:pPr>
        <w:pStyle w:val="a3"/>
        <w:numPr>
          <w:ilvl w:val="0"/>
          <w:numId w:val="28"/>
        </w:numPr>
        <w:ind w:firstLineChars="0"/>
        <w:rPr>
          <w:ins w:id="402" w:author="Li Jinjie" w:date="2023-05-06T17:55:00Z"/>
        </w:rPr>
        <w:pPrChange w:id="403" w:author="Li Jinjie" w:date="2023-05-06T17:59:00Z">
          <w:pPr/>
        </w:pPrChange>
      </w:pPr>
      <w:ins w:id="404" w:author="Li Jinjie" w:date="2023-05-06T17:58:00Z">
        <w:r>
          <w:rPr>
            <w:rFonts w:hint="eastAsia"/>
          </w:rPr>
          <w:lastRenderedPageBreak/>
          <w:t>页码较为靠上。原先为</w:t>
        </w:r>
        <w:r>
          <w:rPr>
            <w:rFonts w:hint="eastAsia"/>
          </w:rPr>
          <w:t>1</w:t>
        </w:r>
        <w:r>
          <w:t>.5</w:t>
        </w:r>
        <w:r>
          <w:rPr>
            <w:rFonts w:hint="eastAsia"/>
          </w:rPr>
          <w:t>倍行距，应该设置为单</w:t>
        </w:r>
        <w:proofErr w:type="gramStart"/>
        <w:r>
          <w:rPr>
            <w:rFonts w:hint="eastAsia"/>
          </w:rPr>
          <w:t>倍</w:t>
        </w:r>
        <w:proofErr w:type="gramEnd"/>
        <w:r>
          <w:rPr>
            <w:rFonts w:hint="eastAsia"/>
          </w:rPr>
          <w:t>行距。</w:t>
        </w:r>
      </w:ins>
    </w:p>
    <w:p w14:paraId="59E99B28" w14:textId="2A321CE1" w:rsidR="00F35C4F" w:rsidRDefault="00F35C4F" w:rsidP="00F35C4F">
      <w:pPr>
        <w:rPr>
          <w:ins w:id="405" w:author="Li Jinjie" w:date="2023-05-06T17:59:00Z"/>
        </w:rPr>
      </w:pPr>
    </w:p>
    <w:p w14:paraId="5F8AB569" w14:textId="198C2B43" w:rsidR="008C4CA9" w:rsidRPr="004E500F" w:rsidRDefault="001D0544">
      <w:pPr>
        <w:pStyle w:val="a3"/>
        <w:numPr>
          <w:ilvl w:val="0"/>
          <w:numId w:val="28"/>
        </w:numPr>
        <w:ind w:firstLineChars="0"/>
        <w:rPr>
          <w:ins w:id="406" w:author="Li Jinjie" w:date="2023-05-06T17:55:00Z"/>
        </w:rPr>
        <w:pPrChange w:id="407" w:author="Li Jinjie" w:date="2023-05-06T18:00:00Z">
          <w:pPr/>
        </w:pPrChange>
      </w:pPr>
      <w:ins w:id="408" w:author="Li Jinjie" w:date="2023-05-06T17:59:00Z">
        <w:r>
          <w:rPr>
            <w:rFonts w:hint="eastAsia"/>
          </w:rPr>
          <w:t>奇偶页的顶端文字与页眉的距离不同，发现是</w:t>
        </w:r>
      </w:ins>
      <w:ins w:id="409" w:author="Li Jinjie" w:date="2023-05-06T18:00:00Z">
        <w:r>
          <w:rPr>
            <w:rFonts w:hint="eastAsia"/>
          </w:rPr>
          <w:t>奇数页页眉多了一个换行符。</w:t>
        </w:r>
      </w:ins>
    </w:p>
    <w:p w14:paraId="768BE340" w14:textId="77777777" w:rsidR="00F35C4F" w:rsidRPr="004E500F" w:rsidRDefault="00F35C4F" w:rsidP="004E500F">
      <w:pPr>
        <w:rPr>
          <w:ins w:id="410" w:author="Li Jinjie" w:date="2023-05-06T17:55:00Z"/>
        </w:rPr>
      </w:pPr>
    </w:p>
    <w:p w14:paraId="0548BCF5" w14:textId="1A3C33B0" w:rsidR="00F35C4F" w:rsidRPr="004E500F" w:rsidRDefault="00EC3AAE">
      <w:pPr>
        <w:pStyle w:val="a3"/>
        <w:numPr>
          <w:ilvl w:val="0"/>
          <w:numId w:val="28"/>
        </w:numPr>
        <w:ind w:firstLineChars="0"/>
        <w:rPr>
          <w:ins w:id="411" w:author="Li Jinjie" w:date="2023-05-06T17:55:00Z"/>
        </w:rPr>
        <w:pPrChange w:id="412" w:author="Li Jinjie" w:date="2023-05-06T18:01:00Z">
          <w:pPr/>
        </w:pPrChange>
      </w:pPr>
      <w:ins w:id="413" w:author="Li Jinjie" w:date="2023-05-06T18:01:00Z">
        <w:r>
          <w:rPr>
            <w:rFonts w:hint="eastAsia"/>
          </w:rPr>
          <w:t>导出</w:t>
        </w:r>
        <w:r>
          <w:rPr>
            <w:rFonts w:hint="eastAsia"/>
          </w:rPr>
          <w:t>PDF</w:t>
        </w:r>
        <w:r>
          <w:rPr>
            <w:rFonts w:hint="eastAsia"/>
          </w:rPr>
          <w:t>时，注意检查</w:t>
        </w:r>
        <w:proofErr w:type="spellStart"/>
        <w:r>
          <w:rPr>
            <w:rFonts w:hint="eastAsia"/>
          </w:rPr>
          <w:t>Math</w:t>
        </w:r>
      </w:ins>
      <w:ins w:id="414" w:author="Li Jinjie" w:date="2023-05-06T18:02:00Z">
        <w:r>
          <w:rPr>
            <w:rFonts w:hint="eastAsia"/>
          </w:rPr>
          <w:t>T</w:t>
        </w:r>
      </w:ins>
      <w:ins w:id="415" w:author="Li Jinjie" w:date="2023-05-06T18:01:00Z">
        <w:r>
          <w:rPr>
            <w:rFonts w:hint="eastAsia"/>
          </w:rPr>
          <w:t>ype</w:t>
        </w:r>
      </w:ins>
      <w:proofErr w:type="spellEnd"/>
      <w:ins w:id="416" w:author="Li Jinjie" w:date="2023-05-06T18:02:00Z">
        <w:r>
          <w:rPr>
            <w:rFonts w:hint="eastAsia"/>
          </w:rPr>
          <w:t>公式是否出现乱码。</w:t>
        </w:r>
        <w:r w:rsidR="004E500F">
          <w:rPr>
            <w:rFonts w:hint="eastAsia"/>
          </w:rPr>
          <w:t>导出为</w:t>
        </w:r>
      </w:ins>
      <w:ins w:id="417" w:author="Li Jinjie" w:date="2023-05-06T18:03:00Z">
        <w:r w:rsidR="004E500F">
          <w:rPr>
            <w:rFonts w:hint="eastAsia"/>
          </w:rPr>
          <w:t>PDF</w:t>
        </w:r>
      </w:ins>
      <w:ins w:id="418" w:author="Li Jinjie" w:date="2023-05-06T18:02:00Z">
        <w:r w:rsidR="004E500F">
          <w:rPr>
            <w:rFonts w:hint="eastAsia"/>
          </w:rPr>
          <w:t>时</w:t>
        </w:r>
        <w:proofErr w:type="gramStart"/>
        <w:r w:rsidR="004E500F">
          <w:rPr>
            <w:rFonts w:hint="eastAsia"/>
          </w:rPr>
          <w:t>应勾选</w:t>
        </w:r>
        <w:proofErr w:type="gramEnd"/>
        <w:r w:rsidR="004E500F">
          <w:rPr>
            <w:noProof/>
          </w:rPr>
          <w:drawing>
            <wp:inline distT="0" distB="0" distL="0" distR="0" wp14:anchorId="02E75773" wp14:editId="00128D41">
              <wp:extent cx="2057143" cy="200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57143" cy="200000"/>
                      </a:xfrm>
                      <a:prstGeom prst="rect">
                        <a:avLst/>
                      </a:prstGeom>
                    </pic:spPr>
                  </pic:pic>
                </a:graphicData>
              </a:graphic>
            </wp:inline>
          </w:drawing>
        </w:r>
        <w:r w:rsidR="004E500F">
          <w:rPr>
            <w:rFonts w:hint="eastAsia"/>
          </w:rPr>
          <w:t>，打印</w:t>
        </w:r>
      </w:ins>
      <w:ins w:id="419" w:author="Li Jinjie" w:date="2023-05-06T18:03:00Z">
        <w:r w:rsidR="004E500F">
          <w:rPr>
            <w:rFonts w:hint="eastAsia"/>
          </w:rPr>
          <w:t>为</w:t>
        </w:r>
        <w:r w:rsidR="004E500F">
          <w:rPr>
            <w:rFonts w:hint="eastAsia"/>
          </w:rPr>
          <w:t>PDF</w:t>
        </w:r>
        <w:r w:rsidR="004E500F">
          <w:rPr>
            <w:rFonts w:hint="eastAsia"/>
          </w:rPr>
          <w:t>时应</w:t>
        </w:r>
        <w:proofErr w:type="gramStart"/>
        <w:r w:rsidR="004E500F">
          <w:rPr>
            <w:rFonts w:hint="eastAsia"/>
          </w:rPr>
          <w:t>取消勾选</w:t>
        </w:r>
        <w:proofErr w:type="gramEnd"/>
        <w:r w:rsidR="004E500F">
          <w:rPr>
            <w:noProof/>
          </w:rPr>
          <w:drawing>
            <wp:inline distT="0" distB="0" distL="0" distR="0" wp14:anchorId="36FA82E6" wp14:editId="437C8DB7">
              <wp:extent cx="2142857" cy="19047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42857" cy="190476"/>
                      </a:xfrm>
                      <a:prstGeom prst="rect">
                        <a:avLst/>
                      </a:prstGeom>
                    </pic:spPr>
                  </pic:pic>
                </a:graphicData>
              </a:graphic>
            </wp:inline>
          </w:drawing>
        </w:r>
        <w:r w:rsidR="004E500F">
          <w:rPr>
            <w:rFonts w:hint="eastAsia"/>
          </w:rPr>
          <w:t>，并将</w:t>
        </w:r>
      </w:ins>
      <w:ins w:id="420" w:author="Li Jinjie" w:date="2023-05-06T18:04:00Z">
        <w:r w:rsidR="0040222C">
          <w:rPr>
            <w:rFonts w:hint="eastAsia"/>
          </w:rPr>
          <w:t>默认</w:t>
        </w:r>
      </w:ins>
      <w:ins w:id="421" w:author="Li Jinjie" w:date="2023-05-06T18:03:00Z">
        <w:r w:rsidR="004E500F">
          <w:rPr>
            <w:rFonts w:hint="eastAsia"/>
          </w:rPr>
          <w:t>设置</w:t>
        </w:r>
      </w:ins>
      <w:ins w:id="422" w:author="Li Jinjie" w:date="2023-05-06T18:04:00Z">
        <w:r w:rsidR="0040222C">
          <w:rPr>
            <w:rFonts w:hint="eastAsia"/>
          </w:rPr>
          <w:t>选</w:t>
        </w:r>
      </w:ins>
      <w:ins w:id="423" w:author="Li Jinjie" w:date="2023-05-06T18:03:00Z">
        <w:r w:rsidR="004E500F">
          <w:rPr>
            <w:rFonts w:hint="eastAsia"/>
          </w:rPr>
          <w:t>为“高质量打印”，以获得较清晰的图片。</w:t>
        </w:r>
      </w:ins>
      <w:proofErr w:type="gramStart"/>
      <w:ins w:id="424" w:author="Li Jinjie" w:date="2023-05-06T18:06:00Z">
        <w:r w:rsidR="00D50521">
          <w:rPr>
            <w:rFonts w:hint="eastAsia"/>
          </w:rPr>
          <w:t>盲审时</w:t>
        </w:r>
        <w:proofErr w:type="gramEnd"/>
        <w:r w:rsidR="00D50521">
          <w:rPr>
            <w:rFonts w:hint="eastAsia"/>
          </w:rPr>
          <w:t>的教训</w:t>
        </w:r>
        <w:r w:rsidR="00D50521">
          <w:t>……</w:t>
        </w:r>
      </w:ins>
    </w:p>
    <w:p w14:paraId="7BC92EBE" w14:textId="040557B3" w:rsidR="00F35C4F" w:rsidRDefault="00F35C4F" w:rsidP="00F35C4F">
      <w:pPr>
        <w:rPr>
          <w:ins w:id="425" w:author="Li Jinjie" w:date="2023-05-06T18:02:00Z"/>
        </w:rPr>
      </w:pPr>
    </w:p>
    <w:p w14:paraId="5C021703" w14:textId="77777777" w:rsidR="00EC3AAE" w:rsidRPr="004E500F" w:rsidRDefault="00EC3AAE" w:rsidP="004E500F">
      <w:pPr>
        <w:rPr>
          <w:ins w:id="426" w:author="Li Jinjie" w:date="2023-05-06T17:55:00Z"/>
        </w:rPr>
      </w:pPr>
    </w:p>
    <w:p w14:paraId="162C39D3" w14:textId="3DD3A762" w:rsidR="00000000" w:rsidRDefault="00E01892">
      <w:pPr>
        <w:sectPr w:rsidR="00000000" w:rsidSect="005B4437">
          <w:headerReference w:type="even" r:id="rId42"/>
          <w:headerReference w:type="default" r:id="rId43"/>
          <w:footerReference w:type="even" r:id="rId44"/>
          <w:footerReference w:type="default" r:id="rId45"/>
          <w:pgSz w:w="11906" w:h="16838" w:code="9"/>
          <w:pgMar w:top="1418" w:right="1418" w:bottom="1418" w:left="1418" w:header="851" w:footer="851" w:gutter="0"/>
          <w:pgNumType w:start="1"/>
          <w:cols w:space="425"/>
          <w:docGrid w:type="linesAndChars" w:linePitch="326"/>
          <w:sectPrChange w:id="431" w:author="Li Jinjie" w:date="2023-05-06T17:20:00Z">
            <w:sectPr w:rsidR="00000000" w:rsidSect="005B4437">
              <w:pgMar w:top="1418" w:right="1134" w:bottom="1418" w:left="1701" w:header="851" w:footer="851" w:gutter="0"/>
            </w:sectPr>
          </w:sectPrChange>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432" w:name="_Toc85060917"/>
      <w:bookmarkEnd w:id="111"/>
      <w:bookmarkEnd w:id="112"/>
      <w:r>
        <w:rPr>
          <w:rFonts w:ascii="Times New Roman" w:hAnsi="Times New Roman" w:cs="Times New Roman" w:hint="eastAsia"/>
        </w:rPr>
        <w:lastRenderedPageBreak/>
        <w:t>总结</w:t>
      </w:r>
      <w:bookmarkEnd w:id="432"/>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F0132CB" w14:textId="77777777" w:rsidR="00CF4CDD" w:rsidRDefault="00CF4CDD" w:rsidP="00041622">
      <w:pPr>
        <w:rPr>
          <w:rFonts w:cs="Times New Roman"/>
        </w:rPr>
      </w:pPr>
    </w:p>
    <w:p w14:paraId="1D753A8D" w14:textId="610451FD" w:rsidR="009326CF" w:rsidRPr="009326CF" w:rsidRDefault="009326CF" w:rsidP="009326CF">
      <w:pPr>
        <w:ind w:firstLineChars="200" w:firstLine="480"/>
        <w:rPr>
          <w:rFonts w:cs="Times New Roman"/>
          <w:i/>
        </w:rPr>
      </w:pPr>
      <w:r w:rsidRPr="009326CF">
        <w:rPr>
          <w:rFonts w:cs="Times New Roman" w:hint="eastAsia"/>
          <w:i/>
        </w:rPr>
        <w:t>嗯，这就是你的论文了。</w:t>
      </w:r>
    </w:p>
    <w:p w14:paraId="731BC0C7" w14:textId="77777777" w:rsidR="009326CF" w:rsidRDefault="009326CF" w:rsidP="00041622">
      <w:pPr>
        <w:rPr>
          <w:rFonts w:cs="Times New Roman"/>
        </w:rPr>
      </w:pPr>
    </w:p>
    <w:p w14:paraId="3554039F" w14:textId="77777777" w:rsidR="009326CF" w:rsidRPr="00B207E0" w:rsidRDefault="009326CF" w:rsidP="00041622">
      <w:pPr>
        <w:rPr>
          <w:rFonts w:cs="Times New Roman"/>
        </w:rPr>
      </w:pP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433" w:name="_Toc85060918"/>
      <w:r w:rsidRPr="00B207E0">
        <w:rPr>
          <w:rFonts w:ascii="Times New Roman" w:hAnsi="Times New Roman" w:cs="Times New Roman"/>
        </w:rPr>
        <w:lastRenderedPageBreak/>
        <w:t>参考文献</w:t>
      </w:r>
      <w:bookmarkEnd w:id="433"/>
    </w:p>
    <w:p w14:paraId="2FB0BF33" w14:textId="5142B699" w:rsidR="00930E93" w:rsidRPr="00930E93" w:rsidRDefault="00CF4CDD" w:rsidP="002300A6">
      <w:pPr>
        <w:pStyle w:val="phdrefence"/>
        <w:numPr>
          <w:ilvl w:val="0"/>
          <w:numId w:val="1"/>
        </w:numPr>
        <w:spacing w:line="240" w:lineRule="auto"/>
        <w:rPr>
          <w:rFonts w:cs="Times New Roman"/>
        </w:rPr>
      </w:pPr>
      <w:bookmarkStart w:id="434" w:name="OLE_LINK14"/>
      <w:bookmarkStart w:id="435"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End w:id="434"/>
      <w:bookmarkEnd w:id="435"/>
    </w:p>
    <w:p w14:paraId="526C98F4" w14:textId="2C067249" w:rsidR="00041622" w:rsidRDefault="00041622" w:rsidP="00041622">
      <w:pPr>
        <w:pStyle w:val="phdrefence"/>
        <w:spacing w:line="240" w:lineRule="auto"/>
        <w:rPr>
          <w:rFonts w:cs="Times New Roman"/>
        </w:rPr>
      </w:pPr>
    </w:p>
    <w:p w14:paraId="0E5B1A83" w14:textId="7DCA3A30" w:rsidR="00CF4CDD" w:rsidRDefault="009326CF" w:rsidP="009326CF">
      <w:pPr>
        <w:ind w:firstLineChars="200" w:firstLine="480"/>
        <w:rPr>
          <w:i/>
        </w:rPr>
      </w:pPr>
      <w:r>
        <w:rPr>
          <w:rFonts w:hint="eastAsia"/>
          <w:i/>
        </w:rPr>
        <w:t>嗯，</w:t>
      </w:r>
      <w:r w:rsidR="00B756E8">
        <w:rPr>
          <w:rFonts w:hint="eastAsia"/>
          <w:i/>
        </w:rPr>
        <w:t>这是一条</w:t>
      </w:r>
      <w:proofErr w:type="gramStart"/>
      <w:r w:rsidR="00B756E8">
        <w:rPr>
          <w:rFonts w:hint="eastAsia"/>
          <w:i/>
        </w:rPr>
        <w:t>不</w:t>
      </w:r>
      <w:proofErr w:type="gramEnd"/>
      <w:r w:rsidR="00B756E8">
        <w:rPr>
          <w:rFonts w:hint="eastAsia"/>
          <w:i/>
        </w:rPr>
        <w:t>标准的</w:t>
      </w:r>
      <w:r w:rsidR="00B756E8" w:rsidRPr="00B756E8">
        <w:rPr>
          <w:rFonts w:hint="eastAsia"/>
          <w:i/>
        </w:rPr>
        <w:t>参考文献，请</w:t>
      </w:r>
      <w:r w:rsidR="00B756E8">
        <w:rPr>
          <w:rFonts w:hint="eastAsia"/>
          <w:i/>
        </w:rPr>
        <w:t>勿参考。</w:t>
      </w:r>
    </w:p>
    <w:p w14:paraId="39B224D5" w14:textId="77777777" w:rsidR="00B756E8" w:rsidRPr="00B756E8" w:rsidRDefault="00B756E8" w:rsidP="00B756E8"/>
    <w:p w14:paraId="023BBFD2" w14:textId="77777777" w:rsidR="00B756E8" w:rsidRPr="00B756E8" w:rsidRDefault="00B756E8" w:rsidP="00B756E8"/>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436" w:name="_Toc85060919"/>
      <w:r w:rsidRPr="00B207E0">
        <w:rPr>
          <w:rFonts w:ascii="Times New Roman" w:hAnsi="Times New Roman" w:cs="Times New Roman"/>
        </w:rPr>
        <w:lastRenderedPageBreak/>
        <w:t>附录</w:t>
      </w:r>
      <w:bookmarkEnd w:id="436"/>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E748EEB" w14:textId="40A49978" w:rsidR="005E46DE" w:rsidRDefault="005E46DE" w:rsidP="004A2905">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3D9EBE91" w14:textId="77777777" w:rsidR="005E46DE" w:rsidRPr="005E46DE" w:rsidRDefault="005E46DE" w:rsidP="004A2905">
      <w:pPr>
        <w:ind w:firstLineChars="200" w:firstLine="480"/>
        <w:rPr>
          <w:rFonts w:cs="Times New Roman"/>
        </w:rPr>
      </w:pPr>
    </w:p>
    <w:p w14:paraId="0C8586D8" w14:textId="457AB1D9" w:rsidR="00041622" w:rsidRPr="009326CF" w:rsidRDefault="009326CF" w:rsidP="004A2905">
      <w:pPr>
        <w:ind w:firstLineChars="200" w:firstLine="480"/>
        <w:rPr>
          <w:rFonts w:cs="Times New Roman"/>
          <w:i/>
        </w:rPr>
      </w:pPr>
      <w:r>
        <w:rPr>
          <w:rFonts w:cs="Times New Roman" w:hint="eastAsia"/>
          <w:i/>
        </w:rPr>
        <w:t>嗯，</w:t>
      </w:r>
      <w:r w:rsidR="004A2905" w:rsidRPr="009326CF">
        <w:rPr>
          <w:rFonts w:cs="Times New Roman" w:hint="eastAsia"/>
          <w:i/>
        </w:rPr>
        <w:t>附录，自由发挥吧！</w:t>
      </w:r>
    </w:p>
    <w:p w14:paraId="5BD27C41" w14:textId="5814CBB6" w:rsidR="00041622" w:rsidRDefault="00041622" w:rsidP="00041622">
      <w:pPr>
        <w:rPr>
          <w:rFonts w:cs="Times New Roman"/>
        </w:rPr>
      </w:pPr>
    </w:p>
    <w:p w14:paraId="09CE5265" w14:textId="77777777" w:rsidR="004A2905" w:rsidRPr="004A2905" w:rsidRDefault="004A2905" w:rsidP="00041622">
      <w:pPr>
        <w:rPr>
          <w:rFonts w:cs="Times New Roman"/>
        </w:rPr>
      </w:pP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437" w:name="_Toc85060920"/>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437"/>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24B60775"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43A8EEBC" w14:textId="63F1BB3B" w:rsidR="00041622" w:rsidRPr="009326CF" w:rsidRDefault="007572E6" w:rsidP="009326CF">
      <w:pPr>
        <w:ind w:firstLineChars="200" w:firstLine="480"/>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78347878" w14:textId="77777777" w:rsidR="009326CF" w:rsidRDefault="009326CF" w:rsidP="00041622">
      <w:pPr>
        <w:rPr>
          <w:rFonts w:cs="Times New Roman"/>
        </w:rPr>
      </w:pPr>
    </w:p>
    <w:p w14:paraId="1C69D503" w14:textId="29ED267D" w:rsidR="009326CF" w:rsidRPr="009326CF" w:rsidRDefault="009326CF" w:rsidP="009326CF">
      <w:pPr>
        <w:ind w:firstLineChars="200" w:firstLine="480"/>
        <w:rPr>
          <w:rFonts w:cs="Times New Roman"/>
          <w:i/>
        </w:rPr>
      </w:pPr>
      <w:r>
        <w:rPr>
          <w:rFonts w:cs="Times New Roman" w:hint="eastAsia"/>
          <w:i/>
        </w:rPr>
        <w:t>嗯，</w:t>
      </w:r>
      <w:r w:rsidRPr="009326CF">
        <w:rPr>
          <w:rFonts w:cs="Times New Roman" w:hint="eastAsia"/>
          <w:i/>
        </w:rPr>
        <w:t>研究生不列科研项目。</w:t>
      </w:r>
    </w:p>
    <w:p w14:paraId="231D9907" w14:textId="77777777" w:rsidR="009326CF" w:rsidRDefault="009326CF" w:rsidP="00041622">
      <w:pPr>
        <w:rPr>
          <w:rFonts w:cs="Times New Roman"/>
        </w:rPr>
      </w:pPr>
    </w:p>
    <w:p w14:paraId="7335F63D" w14:textId="77777777" w:rsidR="009326CF" w:rsidRPr="00B207E0" w:rsidRDefault="009326CF" w:rsidP="00041622">
      <w:pPr>
        <w:rPr>
          <w:rFonts w:cs="Times New Roman"/>
        </w:rPr>
      </w:pP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438" w:name="_Toc85060921"/>
      <w:r w:rsidRPr="00B207E0">
        <w:rPr>
          <w:rFonts w:ascii="Times New Roman" w:hAnsi="Times New Roman" w:cs="Times New Roman"/>
        </w:rPr>
        <w:lastRenderedPageBreak/>
        <w:t>致谢</w:t>
      </w:r>
      <w:bookmarkEnd w:id="438"/>
    </w:p>
    <w:p w14:paraId="71F8A6A3" w14:textId="22FEF74E" w:rsidR="009326CF" w:rsidRDefault="009326CF" w:rsidP="009352E5">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6C75832B" w14:textId="77777777" w:rsidR="009326CF" w:rsidRDefault="009326CF" w:rsidP="009352E5">
      <w:pPr>
        <w:ind w:firstLineChars="200" w:firstLine="480"/>
      </w:pPr>
    </w:p>
    <w:p w14:paraId="4A6618A3" w14:textId="0453BA1A" w:rsidR="009352E5" w:rsidRPr="009326CF" w:rsidRDefault="009326CF" w:rsidP="009352E5">
      <w:pPr>
        <w:ind w:firstLineChars="200" w:firstLine="480"/>
        <w:rPr>
          <w:i/>
        </w:rPr>
      </w:pPr>
      <w:r>
        <w:rPr>
          <w:rFonts w:hint="eastAsia"/>
          <w:i/>
        </w:rPr>
        <w:t>嗯，</w:t>
      </w:r>
      <w:r w:rsidR="00CF4CDD" w:rsidRPr="009326CF">
        <w:rPr>
          <w:rFonts w:hint="eastAsia"/>
          <w:i/>
        </w:rPr>
        <w:t>感谢完所有人之后，</w:t>
      </w:r>
      <w:r w:rsidR="004A2905" w:rsidRPr="009326CF">
        <w:rPr>
          <w:rFonts w:hint="eastAsia"/>
          <w:i/>
        </w:rPr>
        <w:t>也</w:t>
      </w:r>
      <w:r w:rsidR="00CF4CDD" w:rsidRPr="009326CF">
        <w:rPr>
          <w:rFonts w:hint="eastAsia"/>
          <w:i/>
        </w:rPr>
        <w:t>请记得感谢</w:t>
      </w:r>
      <w:r w:rsidR="004A2905" w:rsidRPr="009326CF">
        <w:rPr>
          <w:rFonts w:hint="eastAsia"/>
          <w:i/>
        </w:rPr>
        <w:t>一下</w:t>
      </w:r>
      <w:r w:rsidR="00CF4CDD" w:rsidRPr="009326CF">
        <w:rPr>
          <w:rFonts w:hint="eastAsia"/>
          <w:i/>
        </w:rPr>
        <w:t>自己！</w:t>
      </w:r>
    </w:p>
    <w:p w14:paraId="14C8DC53" w14:textId="77777777" w:rsidR="00CF4CDD" w:rsidRPr="009326CF" w:rsidRDefault="00CF4CDD" w:rsidP="00CF4CDD"/>
    <w:p w14:paraId="78B92A39" w14:textId="77777777" w:rsidR="00CF4CDD" w:rsidRDefault="00CF4CDD" w:rsidP="00CF4CDD"/>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439" w:name="_Toc85060922"/>
      <w:r>
        <w:rPr>
          <w:rFonts w:ascii="Times New Roman" w:hAnsi="Times New Roman" w:cs="Times New Roman" w:hint="eastAsia"/>
        </w:rPr>
        <w:lastRenderedPageBreak/>
        <w:t>作者简介</w:t>
      </w:r>
      <w:bookmarkEnd w:id="439"/>
    </w:p>
    <w:p w14:paraId="6394ADDD" w14:textId="1F756AF7" w:rsidR="009326CF" w:rsidRDefault="009326CF" w:rsidP="00CF4CDD">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794BC7B7" w14:textId="77777777" w:rsidR="009326CF" w:rsidRDefault="009326CF" w:rsidP="00CF4CDD">
      <w:pPr>
        <w:ind w:firstLineChars="200" w:firstLine="480"/>
      </w:pPr>
    </w:p>
    <w:p w14:paraId="63376743" w14:textId="35E1A679" w:rsidR="00CF4CDD" w:rsidRPr="009326CF" w:rsidRDefault="009326CF" w:rsidP="00CF4CDD">
      <w:pPr>
        <w:ind w:firstLineChars="200" w:firstLine="480"/>
        <w:rPr>
          <w:i/>
        </w:rPr>
      </w:pPr>
      <w:r>
        <w:rPr>
          <w:rFonts w:hint="eastAsia"/>
          <w:i/>
        </w:rPr>
        <w:t>嗯，</w:t>
      </w:r>
      <w:r w:rsidR="00CF4CDD" w:rsidRPr="009326CF">
        <w:rPr>
          <w:rFonts w:hint="eastAsia"/>
          <w:i/>
        </w:rPr>
        <w:t>“硕士学位论文无此项”，《手册》上是这么说的。</w:t>
      </w:r>
    </w:p>
    <w:p w14:paraId="20A7C9F9" w14:textId="77777777" w:rsidR="00CF4CDD" w:rsidRDefault="00CF4CDD" w:rsidP="00CF4CDD"/>
    <w:p w14:paraId="21852FA0" w14:textId="77777777" w:rsidR="00CF4CDD" w:rsidRPr="00CF4CDD" w:rsidRDefault="00CF4CDD" w:rsidP="00CF4CDD"/>
    <w:sectPr w:rsidR="00CF4CDD" w:rsidRPr="00CF4CDD" w:rsidSect="005B4437">
      <w:headerReference w:type="even" r:id="rId46"/>
      <w:headerReference w:type="default" r:id="rId47"/>
      <w:pgSz w:w="11906" w:h="16838" w:code="9"/>
      <w:pgMar w:top="1418" w:right="1418" w:bottom="1418" w:left="1418" w:header="851" w:footer="851" w:gutter="0"/>
      <w:cols w:space="425"/>
      <w:docGrid w:type="linesAndChars" w:linePitch="326"/>
      <w:sectPrChange w:id="440" w:author="Li Jinjie" w:date="2023-05-06T17:20:00Z">
        <w:sectPr w:rsidR="00CF4CDD" w:rsidRPr="00CF4CDD" w:rsidSect="005B4437">
          <w:pgMar w:top="1418" w:right="1134" w:bottom="1418" w:left="1701" w:header="851" w:footer="851"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3CD8" w14:textId="77777777" w:rsidR="00E01892" w:rsidRDefault="00E01892" w:rsidP="00760DBE">
      <w:r>
        <w:separator/>
      </w:r>
    </w:p>
  </w:endnote>
  <w:endnote w:type="continuationSeparator" w:id="0">
    <w:p w14:paraId="00A0BB02" w14:textId="77777777" w:rsidR="00E01892" w:rsidRDefault="00E01892"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DF81" w14:textId="69986081" w:rsidR="00682ECA" w:rsidRDefault="00682ECA">
    <w:pPr>
      <w:pStyle w:val="a6"/>
      <w:jc w:val="center"/>
    </w:pPr>
  </w:p>
  <w:p w14:paraId="79D6394D" w14:textId="77777777" w:rsidR="00682ECA" w:rsidRDefault="00682E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E256" w14:textId="11EB10D0" w:rsidR="00682ECA" w:rsidRDefault="00682ECA">
    <w:pPr>
      <w:pStyle w:val="a6"/>
      <w:jc w:val="center"/>
    </w:pPr>
  </w:p>
  <w:p w14:paraId="09189AC4" w14:textId="77777777" w:rsidR="00682ECA" w:rsidRDefault="00682EC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A10FD" w14:textId="77777777" w:rsidR="00177907" w:rsidRDefault="00177907">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682ECA" w:rsidRPr="00395BE3" w:rsidRDefault="00682ECA">
        <w:pPr>
          <w:pStyle w:val="a6"/>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00083796"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682ECA" w:rsidRDefault="00682EC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682ECA" w:rsidRPr="00B006C5" w:rsidRDefault="00682ECA" w:rsidP="00177907">
        <w:pPr>
          <w:pStyle w:val="a6"/>
          <w:spacing w:line="240" w:lineRule="auto"/>
          <w:jc w:val="center"/>
          <w:rPr>
            <w:rFonts w:eastAsiaTheme="majorEastAsia" w:cs="Times New Roman"/>
            <w:sz w:val="21"/>
            <w:szCs w:val="21"/>
          </w:rPr>
          <w:pPrChange w:id="79" w:author="Li Jinjie" w:date="2023-05-06T18:08:00Z">
            <w:pPr>
              <w:pStyle w:val="a6"/>
              <w:jc w:val="center"/>
            </w:pPr>
          </w:pPrChange>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00083796"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682ECA" w:rsidRDefault="00682ECA">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682ECA" w:rsidRPr="00B006C5" w:rsidRDefault="00682ECA">
        <w:pPr>
          <w:pStyle w:val="a6"/>
          <w:spacing w:line="240" w:lineRule="auto"/>
          <w:jc w:val="center"/>
          <w:rPr>
            <w:rFonts w:asciiTheme="majorEastAsia" w:eastAsiaTheme="majorEastAsia" w:hAnsiTheme="majorEastAsia" w:cs="Times New Roman"/>
            <w:sz w:val="21"/>
          </w:rPr>
          <w:pPrChange w:id="429" w:author="Li Jinjie" w:date="2023-05-06T17:56:00Z">
            <w:pPr>
              <w:pStyle w:val="a6"/>
              <w:jc w:val="center"/>
            </w:pPr>
          </w:pPrChange>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00083796" w:rsidRPr="00083796">
          <w:rPr>
            <w:rFonts w:asciiTheme="majorEastAsia" w:eastAsiaTheme="majorEastAsia" w:hAnsiTheme="majorEastAsia" w:cs="Times New Roman"/>
            <w:noProof/>
            <w:sz w:val="21"/>
            <w:lang w:val="zh-CN"/>
          </w:rPr>
          <w:t>20</w:t>
        </w:r>
        <w:r w:rsidRPr="00B006C5">
          <w:rPr>
            <w:rFonts w:asciiTheme="majorEastAsia" w:eastAsiaTheme="majorEastAsia" w:hAnsiTheme="majorEastAsia" w:cs="Times New Roman"/>
            <w:sz w:val="21"/>
          </w:rPr>
          <w:fldChar w:fldCharType="end"/>
        </w:r>
      </w:p>
    </w:sdtContent>
  </w:sdt>
  <w:p w14:paraId="5D60C348" w14:textId="77777777" w:rsidR="00682ECA" w:rsidRDefault="00682ECA">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682ECA" w:rsidRPr="00B006C5" w:rsidRDefault="00682ECA">
        <w:pPr>
          <w:pStyle w:val="a6"/>
          <w:spacing w:line="240" w:lineRule="auto"/>
          <w:jc w:val="center"/>
          <w:rPr>
            <w:rFonts w:asciiTheme="majorEastAsia" w:eastAsiaTheme="majorEastAsia" w:hAnsiTheme="majorEastAsia" w:cs="Times New Roman"/>
            <w:sz w:val="21"/>
            <w:szCs w:val="21"/>
          </w:rPr>
          <w:pPrChange w:id="430" w:author="Li Jinjie" w:date="2023-05-06T17:56:00Z">
            <w:pPr>
              <w:pStyle w:val="a6"/>
              <w:jc w:val="center"/>
            </w:pPr>
          </w:pPrChange>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00083796" w:rsidRPr="00083796">
          <w:rPr>
            <w:rFonts w:asciiTheme="majorEastAsia" w:eastAsiaTheme="majorEastAsia" w:hAnsiTheme="majorEastAsia" w:cs="Times New Roman"/>
            <w:noProof/>
            <w:sz w:val="21"/>
            <w:szCs w:val="21"/>
            <w:lang w:val="zh-CN"/>
          </w:rPr>
          <w:t>19</w:t>
        </w:r>
        <w:r w:rsidRPr="00B006C5">
          <w:rPr>
            <w:rFonts w:asciiTheme="majorEastAsia" w:eastAsiaTheme="majorEastAsia" w:hAnsiTheme="majorEastAsia" w:cs="Times New Roman"/>
            <w:sz w:val="21"/>
            <w:szCs w:val="21"/>
          </w:rPr>
          <w:fldChar w:fldCharType="end"/>
        </w:r>
      </w:p>
    </w:sdtContent>
  </w:sdt>
  <w:p w14:paraId="129533BB" w14:textId="77777777" w:rsidR="00682ECA" w:rsidRDefault="00682E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272C" w14:textId="77777777" w:rsidR="00E01892" w:rsidRDefault="00E01892" w:rsidP="00760DBE">
      <w:r>
        <w:separator/>
      </w:r>
    </w:p>
  </w:footnote>
  <w:footnote w:type="continuationSeparator" w:id="0">
    <w:p w14:paraId="56907681" w14:textId="77777777" w:rsidR="00E01892" w:rsidRDefault="00E01892" w:rsidP="00760DBE">
      <w:r>
        <w:continuationSeparator/>
      </w:r>
    </w:p>
  </w:footnote>
  <w:footnote w:id="1">
    <w:p w14:paraId="6B4E9C47" w14:textId="7F3FC1A9" w:rsidR="00682ECA" w:rsidRDefault="00682ECA">
      <w:pPr>
        <w:pStyle w:val="af5"/>
      </w:pPr>
      <w:r>
        <w:rPr>
          <w:rStyle w:val="af7"/>
        </w:rPr>
        <w:footnoteRef/>
      </w:r>
      <w:r>
        <w:t xml:space="preserve"> </w:t>
      </w:r>
      <w:hyperlink r:id="rId1" w:history="1">
        <w:r w:rsidRPr="00C2317C">
          <w:rPr>
            <w:rStyle w:val="a8"/>
          </w:rPr>
          <w:t>https://github.com/WBigNose/BUAAThesis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B47" w14:textId="77777777" w:rsidR="00682ECA" w:rsidRDefault="00682ECA" w:rsidP="00A8665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F522" w14:textId="77777777" w:rsidR="00682ECA" w:rsidRDefault="00682ECA" w:rsidP="00A8665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86B4C" w14:textId="77777777" w:rsidR="00177907" w:rsidRDefault="00177907">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1E49" w14:textId="77777777" w:rsidR="00682ECA" w:rsidRDefault="00682ECA" w:rsidP="008726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8B57" w14:textId="77777777" w:rsidR="00682ECA" w:rsidRDefault="00682ECA" w:rsidP="0087269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B44A" w14:textId="7B58A05E"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177907">
      <w:rPr>
        <w:rFonts w:asciiTheme="majorEastAsia" w:eastAsiaTheme="majorEastAsia" w:hAnsiTheme="majorEastAsia"/>
        <w:noProof/>
      </w:rPr>
      <w:t>第三章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177907">
      <w:rPr>
        <w:rFonts w:asciiTheme="majorEastAsia" w:eastAsiaTheme="majorEastAsia" w:hAnsiTheme="majorEastAsia"/>
        <w:noProof/>
      </w:rPr>
      <w:t>论文格式要求</w:t>
    </w:r>
    <w:r w:rsidRPr="00E42385">
      <w:rPr>
        <w:rFonts w:asciiTheme="majorEastAsia" w:eastAsiaTheme="majorEastAsia" w:hAnsiTheme="majorEastAsia"/>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4449" w14:textId="77777777" w:rsidR="00682ECA" w:rsidDel="00542068" w:rsidRDefault="00682ECA" w:rsidP="00E42385">
    <w:pPr>
      <w:pStyle w:val="a4"/>
      <w:spacing w:line="240" w:lineRule="auto"/>
      <w:rPr>
        <w:del w:id="427" w:author="Li Jinjie" w:date="2023-05-06T18:00:00Z"/>
      </w:rPr>
    </w:pPr>
    <w:r>
      <w:rPr>
        <w:rFonts w:hint="eastAsia"/>
      </w:rPr>
      <w:t>北京航空航天大学硕士学位论文</w:t>
    </w:r>
  </w:p>
  <w:p w14:paraId="4B925F43" w14:textId="77777777" w:rsidR="00682ECA" w:rsidRDefault="00682ECA">
    <w:pPr>
      <w:pStyle w:val="a4"/>
      <w:spacing w:line="240" w:lineRule="auto"/>
      <w:pPrChange w:id="428" w:author="Li Jinjie" w:date="2023-05-06T18:00:00Z">
        <w:pPr/>
      </w:pPrChang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2754" w14:textId="30FF8F0A"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177907">
      <w:rPr>
        <w:rFonts w:asciiTheme="majorEastAsia" w:eastAsiaTheme="majorEastAsia" w:hAnsiTheme="majorEastAsia"/>
        <w:noProof/>
      </w:rPr>
      <w:t>致谢</w:t>
    </w:r>
    <w:r w:rsidRPr="00E42385">
      <w:rPr>
        <w:rFonts w:asciiTheme="majorEastAsia" w:eastAsiaTheme="majorEastAsia" w:hAnsiTheme="majorEastAsia"/>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15B5" w14:textId="77777777" w:rsidR="00682ECA" w:rsidRDefault="00682ECA" w:rsidP="00E42385">
    <w:pPr>
      <w:pStyle w:val="a4"/>
      <w:spacing w:line="240" w:lineRule="auto"/>
    </w:pPr>
    <w:r>
      <w:rPr>
        <w:rFonts w:hint="eastAsia"/>
      </w:rPr>
      <w:t>北京航空航天大学硕士学位论文</w:t>
    </w:r>
  </w:p>
  <w:p w14:paraId="3F39A4A2" w14:textId="77777777" w:rsidR="00682ECA" w:rsidRDefault="00682ECA" w:rsidP="00872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C0422"/>
    <w:multiLevelType w:val="hybridMultilevel"/>
    <w:tmpl w:val="D7DA7A3C"/>
    <w:lvl w:ilvl="0" w:tplc="016E501E">
      <w:start w:val="1"/>
      <w:numFmt w:val="decimal"/>
      <w:pStyle w:val="phdnotePic"/>
      <w:suff w:val="nothing"/>
      <w:lvlText w:val="图 %1  "/>
      <w:lvlJc w:val="left"/>
      <w:pPr>
        <w:ind w:left="0" w:firstLine="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2F3F16"/>
    <w:multiLevelType w:val="hybridMultilevel"/>
    <w:tmpl w:val="F236BBF4"/>
    <w:lvl w:ilvl="0" w:tplc="23B40D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3A286C"/>
    <w:multiLevelType w:val="hybridMultilevel"/>
    <w:tmpl w:val="73587EB2"/>
    <w:lvl w:ilvl="0" w:tplc="23B40D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20"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E20D1A"/>
    <w:multiLevelType w:val="hybridMultilevel"/>
    <w:tmpl w:val="CC289CC0"/>
    <w:lvl w:ilvl="0" w:tplc="CF4EA428">
      <w:start w:val="1"/>
      <w:numFmt w:val="decimal"/>
      <w:pStyle w:val="phdnoteTable"/>
      <w:suff w:val="nothing"/>
      <w:lvlText w:val="表 %1  "/>
      <w:lvlJc w:val="left"/>
      <w:pPr>
        <w:ind w:left="0" w:firstLine="0"/>
      </w:pPr>
      <w:rPr>
        <w:rFonts w:ascii="宋体" w:eastAsia="宋体" w:hAnsi="宋体" w:hint="eastAsia"/>
        <w:snapToGrid w:val="0"/>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3"/>
  </w:num>
  <w:num w:numId="3">
    <w:abstractNumId w:val="21"/>
  </w:num>
  <w:num w:numId="4">
    <w:abstractNumId w:val="14"/>
  </w:num>
  <w:num w:numId="5">
    <w:abstractNumId w:val="13"/>
  </w:num>
  <w:num w:numId="6">
    <w:abstractNumId w:val="8"/>
  </w:num>
  <w:num w:numId="7">
    <w:abstractNumId w:val="10"/>
  </w:num>
  <w:num w:numId="8">
    <w:abstractNumId w:val="19"/>
  </w:num>
  <w:num w:numId="9">
    <w:abstractNumId w:val="19"/>
  </w:num>
  <w:num w:numId="10">
    <w:abstractNumId w:val="17"/>
  </w:num>
  <w:num w:numId="11">
    <w:abstractNumId w:val="22"/>
  </w:num>
  <w:num w:numId="12">
    <w:abstractNumId w:val="4"/>
  </w:num>
  <w:num w:numId="13">
    <w:abstractNumId w:val="19"/>
  </w:num>
  <w:num w:numId="14">
    <w:abstractNumId w:val="19"/>
  </w:num>
  <w:num w:numId="15">
    <w:abstractNumId w:val="16"/>
  </w:num>
  <w:num w:numId="16">
    <w:abstractNumId w:val="2"/>
  </w:num>
  <w:num w:numId="17">
    <w:abstractNumId w:val="12"/>
  </w:num>
  <w:num w:numId="18">
    <w:abstractNumId w:val="20"/>
  </w:num>
  <w:num w:numId="19">
    <w:abstractNumId w:val="11"/>
  </w:num>
  <w:num w:numId="20">
    <w:abstractNumId w:val="15"/>
  </w:num>
  <w:num w:numId="21">
    <w:abstractNumId w:val="0"/>
  </w:num>
  <w:num w:numId="22">
    <w:abstractNumId w:val="18"/>
  </w:num>
  <w:num w:numId="23">
    <w:abstractNumId w:val="1"/>
  </w:num>
  <w:num w:numId="24">
    <w:abstractNumId w:val="19"/>
  </w:num>
  <w:num w:numId="25">
    <w:abstractNumId w:val="6"/>
  </w:num>
  <w:num w:numId="26">
    <w:abstractNumId w:val="24"/>
  </w:num>
  <w:num w:numId="27">
    <w:abstractNumId w:val="3"/>
  </w:num>
  <w:num w:numId="28">
    <w:abstractNumId w:val="9"/>
  </w:num>
  <w:num w:numId="29">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njie">
    <w15:presenceInfo w15:providerId="Windows Live" w15:userId="39d98bd0e39c8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proofState w:spelling="clean" w:grammar="clean"/>
  <w:trackRevisions/>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4F"/>
    <w:rsid w:val="000050E3"/>
    <w:rsid w:val="0000525D"/>
    <w:rsid w:val="00023BA3"/>
    <w:rsid w:val="00025799"/>
    <w:rsid w:val="00032DD7"/>
    <w:rsid w:val="00041622"/>
    <w:rsid w:val="000416D0"/>
    <w:rsid w:val="00052470"/>
    <w:rsid w:val="000606AA"/>
    <w:rsid w:val="00066ED7"/>
    <w:rsid w:val="00083796"/>
    <w:rsid w:val="00090BF6"/>
    <w:rsid w:val="000963AF"/>
    <w:rsid w:val="000964ED"/>
    <w:rsid w:val="00097187"/>
    <w:rsid w:val="000A40C8"/>
    <w:rsid w:val="000A5D0E"/>
    <w:rsid w:val="000A7DA3"/>
    <w:rsid w:val="000B30AD"/>
    <w:rsid w:val="000B50DD"/>
    <w:rsid w:val="000B5A9B"/>
    <w:rsid w:val="000D1D48"/>
    <w:rsid w:val="000D3DB5"/>
    <w:rsid w:val="000D53EA"/>
    <w:rsid w:val="000D774B"/>
    <w:rsid w:val="000E3FCF"/>
    <w:rsid w:val="000F0DA7"/>
    <w:rsid w:val="0011571F"/>
    <w:rsid w:val="00131D3C"/>
    <w:rsid w:val="001330B6"/>
    <w:rsid w:val="00142D23"/>
    <w:rsid w:val="00147ACF"/>
    <w:rsid w:val="00154B68"/>
    <w:rsid w:val="00157C82"/>
    <w:rsid w:val="001634BC"/>
    <w:rsid w:val="001766D3"/>
    <w:rsid w:val="00177907"/>
    <w:rsid w:val="00180BCB"/>
    <w:rsid w:val="0018631F"/>
    <w:rsid w:val="00193EEA"/>
    <w:rsid w:val="00195849"/>
    <w:rsid w:val="001972D5"/>
    <w:rsid w:val="001B0102"/>
    <w:rsid w:val="001C356B"/>
    <w:rsid w:val="001C46B9"/>
    <w:rsid w:val="001C7336"/>
    <w:rsid w:val="001D0544"/>
    <w:rsid w:val="001E56F5"/>
    <w:rsid w:val="001E67AD"/>
    <w:rsid w:val="001F1037"/>
    <w:rsid w:val="001F7111"/>
    <w:rsid w:val="00212824"/>
    <w:rsid w:val="00224F8B"/>
    <w:rsid w:val="00232509"/>
    <w:rsid w:val="002521E4"/>
    <w:rsid w:val="00260B77"/>
    <w:rsid w:val="00261582"/>
    <w:rsid w:val="00262E51"/>
    <w:rsid w:val="002724DB"/>
    <w:rsid w:val="00272BB5"/>
    <w:rsid w:val="0027764A"/>
    <w:rsid w:val="002779BE"/>
    <w:rsid w:val="00281D1A"/>
    <w:rsid w:val="00292898"/>
    <w:rsid w:val="002A4DBE"/>
    <w:rsid w:val="002B17E1"/>
    <w:rsid w:val="002B19C3"/>
    <w:rsid w:val="002D43B1"/>
    <w:rsid w:val="00301339"/>
    <w:rsid w:val="00310C29"/>
    <w:rsid w:val="0031408C"/>
    <w:rsid w:val="003261F5"/>
    <w:rsid w:val="00331986"/>
    <w:rsid w:val="003321AE"/>
    <w:rsid w:val="00340172"/>
    <w:rsid w:val="003436AC"/>
    <w:rsid w:val="003503E1"/>
    <w:rsid w:val="00350DE0"/>
    <w:rsid w:val="00351B44"/>
    <w:rsid w:val="003555D6"/>
    <w:rsid w:val="003642D7"/>
    <w:rsid w:val="00365A49"/>
    <w:rsid w:val="00376C32"/>
    <w:rsid w:val="0038210B"/>
    <w:rsid w:val="0038536E"/>
    <w:rsid w:val="00393A36"/>
    <w:rsid w:val="00395BE3"/>
    <w:rsid w:val="003B337C"/>
    <w:rsid w:val="003B4B0F"/>
    <w:rsid w:val="003C164D"/>
    <w:rsid w:val="003D0195"/>
    <w:rsid w:val="003D34A6"/>
    <w:rsid w:val="003F0356"/>
    <w:rsid w:val="003F38FC"/>
    <w:rsid w:val="003F5D64"/>
    <w:rsid w:val="004020CA"/>
    <w:rsid w:val="0040222C"/>
    <w:rsid w:val="00411D90"/>
    <w:rsid w:val="004121A6"/>
    <w:rsid w:val="0043293B"/>
    <w:rsid w:val="00443505"/>
    <w:rsid w:val="004457DD"/>
    <w:rsid w:val="00447823"/>
    <w:rsid w:val="004504F2"/>
    <w:rsid w:val="00451396"/>
    <w:rsid w:val="0045213C"/>
    <w:rsid w:val="00454730"/>
    <w:rsid w:val="00454E2E"/>
    <w:rsid w:val="004651F7"/>
    <w:rsid w:val="0046580F"/>
    <w:rsid w:val="004733EA"/>
    <w:rsid w:val="004829F7"/>
    <w:rsid w:val="004A2905"/>
    <w:rsid w:val="004B26A7"/>
    <w:rsid w:val="004D4F8A"/>
    <w:rsid w:val="004D74B6"/>
    <w:rsid w:val="004D7D09"/>
    <w:rsid w:val="004E500F"/>
    <w:rsid w:val="004F24BB"/>
    <w:rsid w:val="004F487F"/>
    <w:rsid w:val="00501C44"/>
    <w:rsid w:val="00505F73"/>
    <w:rsid w:val="00510D47"/>
    <w:rsid w:val="00512530"/>
    <w:rsid w:val="00515170"/>
    <w:rsid w:val="00522894"/>
    <w:rsid w:val="005229F9"/>
    <w:rsid w:val="005236C7"/>
    <w:rsid w:val="00523931"/>
    <w:rsid w:val="005304EB"/>
    <w:rsid w:val="00534464"/>
    <w:rsid w:val="00537870"/>
    <w:rsid w:val="00542068"/>
    <w:rsid w:val="005437DD"/>
    <w:rsid w:val="00543E7B"/>
    <w:rsid w:val="00544AC8"/>
    <w:rsid w:val="005564AC"/>
    <w:rsid w:val="0057653E"/>
    <w:rsid w:val="0057673D"/>
    <w:rsid w:val="005872DA"/>
    <w:rsid w:val="005972E7"/>
    <w:rsid w:val="005A366B"/>
    <w:rsid w:val="005A4641"/>
    <w:rsid w:val="005B1BB4"/>
    <w:rsid w:val="005B217B"/>
    <w:rsid w:val="005B4437"/>
    <w:rsid w:val="005C3059"/>
    <w:rsid w:val="005C6F8A"/>
    <w:rsid w:val="005D33DE"/>
    <w:rsid w:val="005E46DE"/>
    <w:rsid w:val="005F0481"/>
    <w:rsid w:val="005F1F0A"/>
    <w:rsid w:val="00605262"/>
    <w:rsid w:val="006060CF"/>
    <w:rsid w:val="006127E3"/>
    <w:rsid w:val="0061280F"/>
    <w:rsid w:val="006132D5"/>
    <w:rsid w:val="00635233"/>
    <w:rsid w:val="00643358"/>
    <w:rsid w:val="00655567"/>
    <w:rsid w:val="00667830"/>
    <w:rsid w:val="006705CE"/>
    <w:rsid w:val="00682B23"/>
    <w:rsid w:val="00682ECA"/>
    <w:rsid w:val="006978EA"/>
    <w:rsid w:val="006A107E"/>
    <w:rsid w:val="006A7A34"/>
    <w:rsid w:val="006B05AC"/>
    <w:rsid w:val="006B168B"/>
    <w:rsid w:val="006B1E37"/>
    <w:rsid w:val="006B2B25"/>
    <w:rsid w:val="006B67DD"/>
    <w:rsid w:val="006D2CE9"/>
    <w:rsid w:val="006E2889"/>
    <w:rsid w:val="006F1923"/>
    <w:rsid w:val="0070511A"/>
    <w:rsid w:val="00705E4C"/>
    <w:rsid w:val="00706B15"/>
    <w:rsid w:val="0071583F"/>
    <w:rsid w:val="00732CFD"/>
    <w:rsid w:val="007337A1"/>
    <w:rsid w:val="007456D7"/>
    <w:rsid w:val="00754DD9"/>
    <w:rsid w:val="00756EB6"/>
    <w:rsid w:val="007572E6"/>
    <w:rsid w:val="00760DBE"/>
    <w:rsid w:val="00762FF7"/>
    <w:rsid w:val="00765EDB"/>
    <w:rsid w:val="00771487"/>
    <w:rsid w:val="00781A52"/>
    <w:rsid w:val="00792D07"/>
    <w:rsid w:val="0079580C"/>
    <w:rsid w:val="00796182"/>
    <w:rsid w:val="00797062"/>
    <w:rsid w:val="007B065C"/>
    <w:rsid w:val="007C3D6D"/>
    <w:rsid w:val="007C4C6A"/>
    <w:rsid w:val="007E0BF1"/>
    <w:rsid w:val="007F3DAE"/>
    <w:rsid w:val="007F5EA8"/>
    <w:rsid w:val="007F7974"/>
    <w:rsid w:val="00820636"/>
    <w:rsid w:val="00823984"/>
    <w:rsid w:val="00823DB6"/>
    <w:rsid w:val="008302D7"/>
    <w:rsid w:val="00830A57"/>
    <w:rsid w:val="00831BED"/>
    <w:rsid w:val="008328A0"/>
    <w:rsid w:val="00842B41"/>
    <w:rsid w:val="0084534A"/>
    <w:rsid w:val="008643BF"/>
    <w:rsid w:val="00870A72"/>
    <w:rsid w:val="00872693"/>
    <w:rsid w:val="00881B18"/>
    <w:rsid w:val="008824AE"/>
    <w:rsid w:val="008A16A3"/>
    <w:rsid w:val="008A6D6C"/>
    <w:rsid w:val="008C171A"/>
    <w:rsid w:val="008C4ACE"/>
    <w:rsid w:val="008C4CA9"/>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8E3"/>
    <w:rsid w:val="009A2A98"/>
    <w:rsid w:val="009B0E70"/>
    <w:rsid w:val="009C68AE"/>
    <w:rsid w:val="009D3588"/>
    <w:rsid w:val="009D56D7"/>
    <w:rsid w:val="009E2B0F"/>
    <w:rsid w:val="009E2D25"/>
    <w:rsid w:val="009E3ACD"/>
    <w:rsid w:val="009F4256"/>
    <w:rsid w:val="00A03376"/>
    <w:rsid w:val="00A105DF"/>
    <w:rsid w:val="00A270BB"/>
    <w:rsid w:val="00A35F8A"/>
    <w:rsid w:val="00A365D2"/>
    <w:rsid w:val="00A447A4"/>
    <w:rsid w:val="00A523EA"/>
    <w:rsid w:val="00A71A9A"/>
    <w:rsid w:val="00A76E07"/>
    <w:rsid w:val="00A86659"/>
    <w:rsid w:val="00A87414"/>
    <w:rsid w:val="00A93A23"/>
    <w:rsid w:val="00AA0E98"/>
    <w:rsid w:val="00AA1ABE"/>
    <w:rsid w:val="00AA2827"/>
    <w:rsid w:val="00AA79B5"/>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848D5"/>
    <w:rsid w:val="00BC56D6"/>
    <w:rsid w:val="00BD1689"/>
    <w:rsid w:val="00BD7EB0"/>
    <w:rsid w:val="00BE4624"/>
    <w:rsid w:val="00BE7400"/>
    <w:rsid w:val="00BF79C6"/>
    <w:rsid w:val="00C249F6"/>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6835"/>
    <w:rsid w:val="00D16EA5"/>
    <w:rsid w:val="00D173B6"/>
    <w:rsid w:val="00D20ADF"/>
    <w:rsid w:val="00D21836"/>
    <w:rsid w:val="00D23FE0"/>
    <w:rsid w:val="00D243E0"/>
    <w:rsid w:val="00D342FC"/>
    <w:rsid w:val="00D347CC"/>
    <w:rsid w:val="00D36556"/>
    <w:rsid w:val="00D41FCB"/>
    <w:rsid w:val="00D45364"/>
    <w:rsid w:val="00D473E8"/>
    <w:rsid w:val="00D50521"/>
    <w:rsid w:val="00D525E2"/>
    <w:rsid w:val="00D53F86"/>
    <w:rsid w:val="00D668B7"/>
    <w:rsid w:val="00D724DD"/>
    <w:rsid w:val="00D7793C"/>
    <w:rsid w:val="00D8088C"/>
    <w:rsid w:val="00D80B1D"/>
    <w:rsid w:val="00D8701D"/>
    <w:rsid w:val="00D9596D"/>
    <w:rsid w:val="00D95F1A"/>
    <w:rsid w:val="00D96F47"/>
    <w:rsid w:val="00DA069F"/>
    <w:rsid w:val="00DA15CE"/>
    <w:rsid w:val="00DA6464"/>
    <w:rsid w:val="00DE0E6B"/>
    <w:rsid w:val="00E01892"/>
    <w:rsid w:val="00E01C7B"/>
    <w:rsid w:val="00E02317"/>
    <w:rsid w:val="00E05CC0"/>
    <w:rsid w:val="00E162D4"/>
    <w:rsid w:val="00E20C07"/>
    <w:rsid w:val="00E30C2B"/>
    <w:rsid w:val="00E357B9"/>
    <w:rsid w:val="00E37B6D"/>
    <w:rsid w:val="00E42385"/>
    <w:rsid w:val="00E47342"/>
    <w:rsid w:val="00E509FB"/>
    <w:rsid w:val="00E5780A"/>
    <w:rsid w:val="00E65DC3"/>
    <w:rsid w:val="00EA1D07"/>
    <w:rsid w:val="00EB0839"/>
    <w:rsid w:val="00EC3AAE"/>
    <w:rsid w:val="00EE134F"/>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35C4F"/>
    <w:rsid w:val="00F42CC0"/>
    <w:rsid w:val="00F547AB"/>
    <w:rsid w:val="00F57FE0"/>
    <w:rsid w:val="00F63863"/>
    <w:rsid w:val="00F661D6"/>
    <w:rsid w:val="00F74682"/>
    <w:rsid w:val="00F90174"/>
    <w:rsid w:val="00FA745E"/>
    <w:rsid w:val="00FA74B3"/>
    <w:rsid w:val="00FB60DE"/>
    <w:rsid w:val="00FC366C"/>
    <w:rsid w:val="00FC484B"/>
    <w:rsid w:val="00FD6F95"/>
    <w:rsid w:val="00FE3CA1"/>
    <w:rsid w:val="00FE3E3A"/>
    <w:rsid w:val="00FE4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a5"/>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DBE"/>
    <w:rPr>
      <w:sz w:val="18"/>
      <w:szCs w:val="18"/>
    </w:rPr>
  </w:style>
  <w:style w:type="paragraph" w:styleId="a6">
    <w:name w:val="footer"/>
    <w:basedOn w:val="a"/>
    <w:link w:val="a7"/>
    <w:uiPriority w:val="99"/>
    <w:unhideWhenUsed/>
    <w:rsid w:val="00760DBE"/>
    <w:pPr>
      <w:tabs>
        <w:tab w:val="center" w:pos="4153"/>
        <w:tab w:val="right" w:pos="8306"/>
      </w:tabs>
      <w:snapToGrid w:val="0"/>
      <w:jc w:val="left"/>
    </w:pPr>
    <w:rPr>
      <w:sz w:val="18"/>
      <w:szCs w:val="18"/>
    </w:rPr>
  </w:style>
  <w:style w:type="character" w:customStyle="1" w:styleId="a7">
    <w:name w:val="页脚 字符"/>
    <w:basedOn w:val="a0"/>
    <w:link w:val="a6"/>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8">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9">
    <w:name w:val="caption"/>
    <w:basedOn w:val="a"/>
    <w:next w:val="a"/>
    <w:link w:val="aa"/>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9"/>
    <w:next w:val="a"/>
    <w:link w:val="phdnotePic0"/>
    <w:qFormat/>
    <w:rsid w:val="00792D07"/>
    <w:pPr>
      <w:keepLines/>
      <w:numPr>
        <w:numId w:val="27"/>
      </w:numPr>
      <w:spacing w:afterLines="50" w:after="163"/>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aa">
    <w:name w:val="题注 字符"/>
    <w:basedOn w:val="a0"/>
    <w:link w:val="a9"/>
    <w:uiPriority w:val="35"/>
    <w:rsid w:val="00193EEA"/>
    <w:rPr>
      <w:rFonts w:asciiTheme="majorHAnsi" w:eastAsia="黑体" w:hAnsiTheme="majorHAnsi" w:cstheme="majorBidi"/>
      <w:sz w:val="20"/>
      <w:szCs w:val="20"/>
    </w:rPr>
  </w:style>
  <w:style w:type="character" w:customStyle="1" w:styleId="phdnotePic0">
    <w:name w:val="phd_notePic 字符"/>
    <w:basedOn w:val="aa"/>
    <w:link w:val="phdnotePic"/>
    <w:rsid w:val="00792D07"/>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b">
    <w:name w:val="FollowedHyperlink"/>
    <w:basedOn w:val="a0"/>
    <w:uiPriority w:val="99"/>
    <w:semiHidden/>
    <w:unhideWhenUsed/>
    <w:rsid w:val="00A447A4"/>
    <w:rPr>
      <w:color w:val="954F72" w:themeColor="followedHyperlink"/>
      <w:u w:val="single"/>
    </w:rPr>
  </w:style>
  <w:style w:type="character" w:customStyle="1" w:styleId="10">
    <w:name w:val="标题 1 字符"/>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TOC2">
    <w:name w:val="toc 2"/>
    <w:basedOn w:val="a"/>
    <w:next w:val="a"/>
    <w:autoRedefine/>
    <w:uiPriority w:val="39"/>
    <w:unhideWhenUsed/>
    <w:rsid w:val="009A2A98"/>
    <w:pPr>
      <w:ind w:leftChars="200" w:left="200"/>
    </w:pPr>
  </w:style>
  <w:style w:type="paragraph" w:styleId="TOC3">
    <w:name w:val="toc 3"/>
    <w:basedOn w:val="a"/>
    <w:next w:val="a"/>
    <w:autoRedefine/>
    <w:uiPriority w:val="39"/>
    <w:unhideWhenUsed/>
    <w:rsid w:val="009A2A98"/>
    <w:pPr>
      <w:spacing w:line="288" w:lineRule="auto"/>
      <w:ind w:leftChars="400" w:left="400"/>
    </w:pPr>
  </w:style>
  <w:style w:type="table" w:styleId="ac">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9"/>
    <w:link w:val="phdnoteTable0"/>
    <w:qFormat/>
    <w:rsid w:val="00792D07"/>
    <w:pPr>
      <w:keepNext/>
      <w:keepLines/>
      <w:numPr>
        <w:numId w:val="26"/>
      </w:numPr>
      <w:spacing w:beforeLines="50" w:before="50"/>
      <w:jc w:val="center"/>
    </w:pPr>
    <w:rPr>
      <w:rFonts w:eastAsia="宋体"/>
      <w:b/>
      <w:color w:val="00B0F0"/>
      <w:sz w:val="21"/>
    </w:rPr>
  </w:style>
  <w:style w:type="character" w:styleId="ad">
    <w:name w:val="annotation reference"/>
    <w:basedOn w:val="a0"/>
    <w:uiPriority w:val="99"/>
    <w:semiHidden/>
    <w:unhideWhenUsed/>
    <w:rsid w:val="0092364A"/>
    <w:rPr>
      <w:sz w:val="21"/>
      <w:szCs w:val="21"/>
    </w:rPr>
  </w:style>
  <w:style w:type="character" w:customStyle="1" w:styleId="phdnoteTable0">
    <w:name w:val="phd_noteTable 字符"/>
    <w:basedOn w:val="aa"/>
    <w:link w:val="phdnoteTable"/>
    <w:rsid w:val="00792D07"/>
    <w:rPr>
      <w:rFonts w:asciiTheme="majorHAnsi" w:eastAsia="宋体" w:hAnsiTheme="majorHAnsi" w:cstheme="majorBidi"/>
      <w:b/>
      <w:color w:val="00B0F0"/>
      <w:sz w:val="20"/>
      <w:szCs w:val="20"/>
    </w:rPr>
  </w:style>
  <w:style w:type="paragraph" w:styleId="ae">
    <w:name w:val="annotation text"/>
    <w:basedOn w:val="a"/>
    <w:link w:val="af"/>
    <w:uiPriority w:val="99"/>
    <w:semiHidden/>
    <w:unhideWhenUsed/>
    <w:rsid w:val="0092364A"/>
    <w:pPr>
      <w:jc w:val="left"/>
    </w:pPr>
  </w:style>
  <w:style w:type="character" w:customStyle="1" w:styleId="af">
    <w:name w:val="批注文字 字符"/>
    <w:basedOn w:val="a0"/>
    <w:link w:val="ae"/>
    <w:uiPriority w:val="99"/>
    <w:semiHidden/>
    <w:rsid w:val="0092364A"/>
    <w:rPr>
      <w:rFonts w:ascii="Times New Roman" w:eastAsia="宋体" w:hAnsi="Times New Roman"/>
      <w:sz w:val="24"/>
    </w:rPr>
  </w:style>
  <w:style w:type="paragraph" w:styleId="af0">
    <w:name w:val="annotation subject"/>
    <w:basedOn w:val="ae"/>
    <w:next w:val="ae"/>
    <w:link w:val="af1"/>
    <w:uiPriority w:val="99"/>
    <w:semiHidden/>
    <w:unhideWhenUsed/>
    <w:rsid w:val="0092364A"/>
    <w:rPr>
      <w:b/>
      <w:bCs/>
    </w:rPr>
  </w:style>
  <w:style w:type="character" w:customStyle="1" w:styleId="af1">
    <w:name w:val="批注主题 字符"/>
    <w:basedOn w:val="af"/>
    <w:link w:val="af0"/>
    <w:uiPriority w:val="99"/>
    <w:semiHidden/>
    <w:rsid w:val="0092364A"/>
    <w:rPr>
      <w:rFonts w:ascii="Times New Roman" w:eastAsia="宋体" w:hAnsi="Times New Roman"/>
      <w:b/>
      <w:bCs/>
      <w:sz w:val="24"/>
    </w:rPr>
  </w:style>
  <w:style w:type="paragraph" w:styleId="af2">
    <w:name w:val="Balloon Text"/>
    <w:basedOn w:val="a"/>
    <w:link w:val="af3"/>
    <w:uiPriority w:val="99"/>
    <w:semiHidden/>
    <w:unhideWhenUsed/>
    <w:rsid w:val="0092364A"/>
    <w:pPr>
      <w:spacing w:line="240" w:lineRule="auto"/>
    </w:pPr>
    <w:rPr>
      <w:sz w:val="18"/>
      <w:szCs w:val="18"/>
    </w:rPr>
  </w:style>
  <w:style w:type="character" w:customStyle="1" w:styleId="af3">
    <w:name w:val="批注框文本 字符"/>
    <w:basedOn w:val="a0"/>
    <w:link w:val="af2"/>
    <w:uiPriority w:val="99"/>
    <w:semiHidden/>
    <w:rsid w:val="0092364A"/>
    <w:rPr>
      <w:rFonts w:ascii="Times New Roman" w:eastAsia="宋体" w:hAnsi="Times New Roman"/>
      <w:sz w:val="18"/>
      <w:szCs w:val="18"/>
    </w:rPr>
  </w:style>
  <w:style w:type="paragraph" w:styleId="af4">
    <w:name w:val="table of figures"/>
    <w:basedOn w:val="a"/>
    <w:next w:val="a"/>
    <w:uiPriority w:val="99"/>
    <w:unhideWhenUsed/>
    <w:rsid w:val="00872693"/>
    <w:pPr>
      <w:ind w:leftChars="200" w:left="200" w:hangingChars="200" w:hanging="200"/>
    </w:pPr>
  </w:style>
  <w:style w:type="character" w:customStyle="1" w:styleId="20">
    <w:name w:val="标题 2 字符"/>
    <w:basedOn w:val="a0"/>
    <w:link w:val="2"/>
    <w:uiPriority w:val="9"/>
    <w:rsid w:val="004D4F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4F8A"/>
    <w:rPr>
      <w:rFonts w:ascii="Times New Roman" w:eastAsia="宋体" w:hAnsi="Times New Roman"/>
      <w:b/>
      <w:bCs/>
      <w:sz w:val="32"/>
      <w:szCs w:val="32"/>
    </w:rPr>
  </w:style>
  <w:style w:type="character" w:customStyle="1" w:styleId="40">
    <w:name w:val="标题 4 字符"/>
    <w:basedOn w:val="a0"/>
    <w:link w:val="4"/>
    <w:uiPriority w:val="9"/>
    <w:semiHidden/>
    <w:rsid w:val="004D4F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4F8A"/>
    <w:rPr>
      <w:rFonts w:ascii="Times New Roman" w:eastAsia="宋体" w:hAnsi="Times New Roman"/>
      <w:b/>
      <w:bCs/>
      <w:sz w:val="28"/>
      <w:szCs w:val="28"/>
    </w:rPr>
  </w:style>
  <w:style w:type="character" w:customStyle="1" w:styleId="60">
    <w:name w:val="标题 6 字符"/>
    <w:basedOn w:val="a0"/>
    <w:link w:val="6"/>
    <w:uiPriority w:val="9"/>
    <w:semiHidden/>
    <w:rsid w:val="004D4F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D4F8A"/>
    <w:rPr>
      <w:rFonts w:ascii="Times New Roman" w:eastAsia="宋体" w:hAnsi="Times New Roman"/>
      <w:b/>
      <w:bCs/>
      <w:sz w:val="24"/>
      <w:szCs w:val="24"/>
    </w:rPr>
  </w:style>
  <w:style w:type="character" w:customStyle="1" w:styleId="80">
    <w:name w:val="标题 8 字符"/>
    <w:basedOn w:val="a0"/>
    <w:link w:val="8"/>
    <w:uiPriority w:val="9"/>
    <w:semiHidden/>
    <w:rsid w:val="004D4F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5">
    <w:name w:val="footnote text"/>
    <w:basedOn w:val="a"/>
    <w:link w:val="af6"/>
    <w:uiPriority w:val="99"/>
    <w:semiHidden/>
    <w:unhideWhenUsed/>
    <w:rsid w:val="00E357B9"/>
    <w:pPr>
      <w:snapToGrid w:val="0"/>
      <w:jc w:val="left"/>
    </w:pPr>
    <w:rPr>
      <w:sz w:val="18"/>
      <w:szCs w:val="18"/>
    </w:rPr>
  </w:style>
  <w:style w:type="character" w:customStyle="1" w:styleId="af6">
    <w:name w:val="脚注文本 字符"/>
    <w:basedOn w:val="a0"/>
    <w:link w:val="af5"/>
    <w:uiPriority w:val="99"/>
    <w:semiHidden/>
    <w:rsid w:val="00E357B9"/>
    <w:rPr>
      <w:rFonts w:ascii="Times New Roman" w:eastAsia="宋体" w:hAnsi="Times New Roman"/>
      <w:sz w:val="18"/>
      <w:szCs w:val="18"/>
    </w:rPr>
  </w:style>
  <w:style w:type="character" w:styleId="af7">
    <w:name w:val="footnote reference"/>
    <w:basedOn w:val="a0"/>
    <w:uiPriority w:val="99"/>
    <w:semiHidden/>
    <w:unhideWhenUsed/>
    <w:rsid w:val="00E357B9"/>
    <w:rPr>
      <w:vertAlign w:val="superscript"/>
    </w:rPr>
  </w:style>
  <w:style w:type="paragraph" w:customStyle="1" w:styleId="phd">
    <w:name w:val="phd_正文"/>
    <w:basedOn w:val="a"/>
    <w:link w:val="phd0"/>
    <w:qFormat/>
    <w:rsid w:val="00B848D5"/>
    <w:pPr>
      <w:spacing w:line="488" w:lineRule="exact"/>
      <w:ind w:firstLineChars="200" w:firstLine="200"/>
      <w:textAlignment w:val="center"/>
    </w:pPr>
  </w:style>
  <w:style w:type="character" w:customStyle="1" w:styleId="phd0">
    <w:name w:val="phd_正文 字符"/>
    <w:basedOn w:val="a0"/>
    <w:link w:val="phd"/>
    <w:rsid w:val="00B848D5"/>
    <w:rPr>
      <w:rFonts w:ascii="Times New Roman" w:eastAsia="宋体" w:hAnsi="Times New Roman"/>
      <w:sz w:val="24"/>
    </w:rPr>
  </w:style>
  <w:style w:type="table" w:customStyle="1" w:styleId="11">
    <w:name w:val="样式1"/>
    <w:basedOn w:val="a1"/>
    <w:uiPriority w:val="99"/>
    <w:rsid w:val="00A365D2"/>
    <w:pPr>
      <w:spacing w:line="360" w:lineRule="auto"/>
      <w:jc w:val="center"/>
    </w:pPr>
    <w:rPr>
      <w:rFonts w:ascii="Times New Roman" w:eastAsia="宋体" w:hAnsi="Times New Roman"/>
    </w:rPr>
    <w:tblPr>
      <w:tblBorders>
        <w:top w:val="single" w:sz="12" w:space="0" w:color="auto"/>
        <w:bottom w:val="single" w:sz="1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wmf"/><Relationship Id="rId39" Type="http://schemas.openxmlformats.org/officeDocument/2006/relationships/oleObject" Target="embeddings/oleObject13.bin"/><Relationship Id="rId21" Type="http://schemas.openxmlformats.org/officeDocument/2006/relationships/oleObject" Target="embeddings/oleObject1.bin"/><Relationship Id="rId34" Type="http://schemas.openxmlformats.org/officeDocument/2006/relationships/oleObject" Target="embeddings/oleObject8.bin"/><Relationship Id="rId42" Type="http://schemas.openxmlformats.org/officeDocument/2006/relationships/header" Target="header6.xml"/><Relationship Id="rId47" Type="http://schemas.openxmlformats.org/officeDocument/2006/relationships/header" Target="header9.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5.bin"/><Relationship Id="rId11" Type="http://schemas.openxmlformats.org/officeDocument/2006/relationships/footer" Target="footer1.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image" Target="media/image10.png"/><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2.bin"/><Relationship Id="rId28" Type="http://schemas.openxmlformats.org/officeDocument/2006/relationships/image" Target="media/image7.wmf"/><Relationship Id="rId36" Type="http://schemas.openxmlformats.org/officeDocument/2006/relationships/oleObject" Target="embeddings/oleObject10.bin"/><Relationship Id="rId49"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oleObject" Target="embeddings/oleObject6.bin"/><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image" Target="media/image8.wmf"/><Relationship Id="rId35" Type="http://schemas.openxmlformats.org/officeDocument/2006/relationships/oleObject" Target="embeddings/oleObject9.bin"/><Relationship Id="rId43" Type="http://schemas.openxmlformats.org/officeDocument/2006/relationships/header" Target="header7.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oleObject" Target="embeddings/oleObject12.bin"/><Relationship Id="rId46" Type="http://schemas.openxmlformats.org/officeDocument/2006/relationships/header" Target="header8.xml"/><Relationship Id="rId20" Type="http://schemas.openxmlformats.org/officeDocument/2006/relationships/image" Target="media/image3.wmf"/><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E1A61-E52B-4B9D-9B09-826E6255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6734</TotalTime>
  <Pages>39</Pages>
  <Words>2318</Words>
  <Characters>13217</Characters>
  <Application>Microsoft Office Word</Application>
  <DocSecurity>0</DocSecurity>
  <Lines>110</Lines>
  <Paragraphs>31</Paragraphs>
  <ScaleCrop>false</ScaleCrop>
  <Company>613</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Li Jinjie</cp:lastModifiedBy>
  <cp:revision>146</cp:revision>
  <cp:lastPrinted>2017-12-13T14:40:00Z</cp:lastPrinted>
  <dcterms:created xsi:type="dcterms:W3CDTF">2016-10-26T05:18:00Z</dcterms:created>
  <dcterms:modified xsi:type="dcterms:W3CDTF">2023-05-06T10:08:00Z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